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98683" w14:textId="77777777" w:rsidR="00FC6581" w:rsidRPr="00E06DD8" w:rsidRDefault="00105189" w:rsidP="00FC6581">
      <w:pPr>
        <w:jc w:val="center"/>
        <w:rPr>
          <w:sz w:val="32"/>
          <w:szCs w:val="28"/>
        </w:rPr>
      </w:pPr>
      <w:r w:rsidRPr="00750B87">
        <w:rPr>
          <w:b/>
          <w:bCs/>
          <w:noProof/>
          <w:sz w:val="32"/>
          <w:szCs w:val="36"/>
        </w:rPr>
        <mc:AlternateContent>
          <mc:Choice Requires="wps">
            <w:drawing>
              <wp:anchor distT="0" distB="0" distL="114300" distR="114300" simplePos="0" relativeHeight="251746816" behindDoc="0" locked="0" layoutInCell="1" allowOverlap="1" wp14:anchorId="096412CA" wp14:editId="27AAD479">
                <wp:simplePos x="0" y="0"/>
                <wp:positionH relativeFrom="column">
                  <wp:posOffset>-149969</wp:posOffset>
                </wp:positionH>
                <wp:positionV relativeFrom="paragraph">
                  <wp:posOffset>-57938</wp:posOffset>
                </wp:positionV>
                <wp:extent cx="5922882" cy="9254358"/>
                <wp:effectExtent l="19050" t="19050" r="40005" b="42545"/>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842C2" id="Rectangle 13" o:spid="_x0000_s1026" style="position:absolute;margin-left:-11.8pt;margin-top:-4.55pt;width:466.35pt;height:728.7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" filled="f" strokecolor="#1f4d78 [1604]" strokeweight="5pt">
                <v:stroke linestyle="thinThick"/>
              </v:rect>
            </w:pict>
          </mc:Fallback>
        </mc:AlternateContent>
      </w:r>
      <w:r w:rsidR="00FC6581" w:rsidRPr="00E06DD8">
        <w:rPr>
          <w:szCs w:val="28"/>
        </w:rPr>
        <w:t xml:space="preserve">TRƯỜNG ĐẠI HỌC </w:t>
      </w:r>
      <w:r>
        <w:rPr>
          <w:szCs w:val="28"/>
        </w:rPr>
        <w:t>CÔNG NGHỆ THÔNG TIN &amp;</w:t>
      </w:r>
    </w:p>
    <w:p w14:paraId="5FBA38DD" w14:textId="77777777" w:rsidR="00FC6581" w:rsidRDefault="00105189" w:rsidP="00FC6581">
      <w:pPr>
        <w:keepNext/>
        <w:spacing w:before="120"/>
        <w:jc w:val="center"/>
        <w:rPr>
          <w:szCs w:val="28"/>
        </w:rPr>
      </w:pPr>
      <w:r w:rsidRPr="00750B87">
        <w:rPr>
          <w:szCs w:val="28"/>
        </w:rPr>
        <w:t xml:space="preserve">TRUYỀN THÔNG </w:t>
      </w:r>
      <w:proofErr w:type="gramStart"/>
      <w:r w:rsidRPr="00750B87">
        <w:rPr>
          <w:szCs w:val="28"/>
        </w:rPr>
        <w:t>VIỆT  HÀN</w:t>
      </w:r>
      <w:proofErr w:type="gramEnd"/>
    </w:p>
    <w:p w14:paraId="062457FF" w14:textId="2F31A31D" w:rsidR="00A55302" w:rsidRPr="00750B87" w:rsidRDefault="00A55302" w:rsidP="00FC6581">
      <w:pPr>
        <w:keepNext/>
        <w:spacing w:before="120"/>
        <w:jc w:val="center"/>
        <w:rPr>
          <w:b/>
          <w:sz w:val="36"/>
          <w:szCs w:val="28"/>
        </w:rPr>
      </w:pPr>
      <w:r w:rsidRPr="00750B87">
        <w:rPr>
          <w:b/>
          <w:sz w:val="36"/>
          <w:szCs w:val="28"/>
        </w:rPr>
        <w:t xml:space="preserve">Khoa </w:t>
      </w:r>
      <w:del w:id="0" w:author="VHIT" w:date="2021-03-31T10:33:00Z">
        <w:r w:rsidRPr="00750B87" w:rsidDel="00F51114">
          <w:rPr>
            <w:b/>
            <w:sz w:val="36"/>
            <w:szCs w:val="28"/>
          </w:rPr>
          <w:delText xml:space="preserve">Khoa </w:delText>
        </w:r>
      </w:del>
      <w:ins w:id="1" w:author="VHIT" w:date="2021-03-31T10:33:00Z">
        <w:r w:rsidR="00F51114" w:rsidRPr="00750B87">
          <w:rPr>
            <w:b/>
            <w:sz w:val="36"/>
            <w:szCs w:val="28"/>
          </w:rPr>
          <w:t>K</w:t>
        </w:r>
      </w:ins>
      <w:ins w:id="2" w:author="VHIT" w:date="2021-03-31T10:34:00Z">
        <w:r w:rsidR="00F51114">
          <w:rPr>
            <w:b/>
            <w:sz w:val="36"/>
            <w:szCs w:val="28"/>
          </w:rPr>
          <w:t>ỹ thuật máy tính</w:t>
        </w:r>
      </w:ins>
      <w:del w:id="3" w:author="VHIT" w:date="2021-03-31T10:34:00Z">
        <w:r w:rsidRPr="00750B87" w:rsidDel="00F51114">
          <w:rPr>
            <w:b/>
            <w:sz w:val="36"/>
            <w:szCs w:val="28"/>
          </w:rPr>
          <w:delText>Học Máy Tính</w:delText>
        </w:r>
      </w:del>
      <w:ins w:id="4" w:author="VHIT" w:date="2021-03-31T10:34:00Z">
        <w:r w:rsidR="00F51114">
          <w:rPr>
            <w:b/>
            <w:sz w:val="36"/>
            <w:szCs w:val="28"/>
          </w:rPr>
          <w:t xml:space="preserve"> và Điện tử</w:t>
        </w:r>
      </w:ins>
    </w:p>
    <w:p w14:paraId="3B507FB8" w14:textId="77777777" w:rsidR="00105189" w:rsidRPr="00750B87" w:rsidRDefault="00105189" w:rsidP="00FC6581">
      <w:pPr>
        <w:keepNext/>
        <w:spacing w:before="120"/>
        <w:jc w:val="center"/>
        <w:rPr>
          <w:szCs w:val="28"/>
        </w:rPr>
      </w:pPr>
      <w:r w:rsidRPr="00750B87">
        <w:rPr>
          <w:noProof/>
          <w:szCs w:val="28"/>
        </w:rPr>
        <w:drawing>
          <wp:inline distT="0" distB="0" distL="0" distR="0" wp14:anchorId="0A19DC3A" wp14:editId="5FA5DB28">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1A408485" w14:textId="77777777" w:rsidR="00FC6581" w:rsidRPr="00911E6D" w:rsidRDefault="00FC6581" w:rsidP="00750B87">
      <w:pPr>
        <w:spacing w:after="120"/>
        <w:rPr>
          <w:szCs w:val="26"/>
        </w:rPr>
      </w:pPr>
    </w:p>
    <w:p w14:paraId="3828B184" w14:textId="77777777" w:rsidR="00A55302" w:rsidRDefault="00A55302" w:rsidP="00A55302">
      <w:pPr>
        <w:jc w:val="center"/>
        <w:rPr>
          <w:sz w:val="32"/>
          <w:szCs w:val="32"/>
        </w:rPr>
      </w:pPr>
    </w:p>
    <w:p w14:paraId="0C2EEE92" w14:textId="77777777" w:rsidR="00A55302" w:rsidRPr="00750B87" w:rsidRDefault="00A55302" w:rsidP="00A55302">
      <w:pPr>
        <w:jc w:val="center"/>
        <w:rPr>
          <w:sz w:val="36"/>
          <w:szCs w:val="32"/>
        </w:rPr>
      </w:pPr>
      <w:r w:rsidRPr="00750B87">
        <w:rPr>
          <w:sz w:val="36"/>
          <w:szCs w:val="32"/>
        </w:rPr>
        <w:t>ĐỒ ÁN CƠ SỞ 3</w:t>
      </w:r>
    </w:p>
    <w:p w14:paraId="09128D1C" w14:textId="61A52E4C" w:rsidR="00A55302" w:rsidRDefault="00105189" w:rsidP="001615AA">
      <w:pPr>
        <w:spacing w:line="312" w:lineRule="auto"/>
        <w:jc w:val="center"/>
        <w:rPr>
          <w:sz w:val="30"/>
          <w:szCs w:val="28"/>
        </w:rPr>
      </w:pPr>
      <w:del w:id="5" w:author="TV Thanh" w:date="2022-03-30T20:29:00Z">
        <w:r w:rsidRPr="00750B87" w:rsidDel="00884CFB">
          <w:rPr>
            <w:b/>
            <w:sz w:val="48"/>
            <w:szCs w:val="48"/>
          </w:rPr>
          <w:delText>TÊN ĐỀ TÀI</w:delText>
        </w:r>
        <w:r w:rsidR="00FC6581" w:rsidRPr="00750B87" w:rsidDel="00884CFB">
          <w:rPr>
            <w:b/>
            <w:sz w:val="48"/>
            <w:szCs w:val="48"/>
          </w:rPr>
          <w:delText xml:space="preserve"> </w:delText>
        </w:r>
        <w:r w:rsidR="00A55302" w:rsidRPr="00750B87" w:rsidDel="00884CFB">
          <w:rPr>
            <w:b/>
            <w:sz w:val="48"/>
            <w:szCs w:val="48"/>
          </w:rPr>
          <w:delText>ABC</w:delText>
        </w:r>
      </w:del>
      <w:ins w:id="6" w:author="TV Thanh" w:date="2022-03-30T20:29:00Z">
        <w:r w:rsidR="00884CFB">
          <w:rPr>
            <w:b/>
            <w:sz w:val="48"/>
            <w:szCs w:val="48"/>
          </w:rPr>
          <w:t xml:space="preserve">MÔ PHỎNG MẠCH ĐÈN TÍN HIỆU GIAO </w:t>
        </w:r>
      </w:ins>
      <w:ins w:id="7" w:author="TV Thanh" w:date="2022-03-30T20:30:00Z">
        <w:r w:rsidR="00884CFB">
          <w:rPr>
            <w:b/>
            <w:sz w:val="48"/>
            <w:szCs w:val="48"/>
          </w:rPr>
          <w:t>THÔNG</w:t>
        </w:r>
      </w:ins>
    </w:p>
    <w:p w14:paraId="27BC2911" w14:textId="77777777" w:rsidR="00FC6581" w:rsidRDefault="00FC6581" w:rsidP="00FC6581">
      <w:pPr>
        <w:spacing w:after="600"/>
        <w:jc w:val="center"/>
        <w:rPr>
          <w:b/>
          <w:sz w:val="42"/>
          <w:szCs w:val="42"/>
        </w:rPr>
      </w:pPr>
    </w:p>
    <w:p w14:paraId="788025FF" w14:textId="56D31C97" w:rsidR="00105189" w:rsidRDefault="00105189" w:rsidP="00750B87">
      <w:pPr>
        <w:tabs>
          <w:tab w:val="left" w:pos="4536"/>
        </w:tabs>
        <w:ind w:firstLine="1701"/>
        <w:rPr>
          <w:sz w:val="32"/>
          <w:szCs w:val="36"/>
        </w:rPr>
      </w:pPr>
      <w:r>
        <w:rPr>
          <w:sz w:val="32"/>
          <w:szCs w:val="36"/>
        </w:rPr>
        <w:t xml:space="preserve">Sinh viên thực hiện: </w:t>
      </w:r>
      <w:r>
        <w:rPr>
          <w:sz w:val="32"/>
          <w:szCs w:val="36"/>
        </w:rPr>
        <w:tab/>
      </w:r>
      <w:r w:rsidR="00884CFB">
        <w:rPr>
          <w:b/>
          <w:sz w:val="32"/>
          <w:szCs w:val="36"/>
        </w:rPr>
        <w:t>TRẦN VĂN THANH</w:t>
      </w:r>
    </w:p>
    <w:p w14:paraId="673EAA03" w14:textId="6F17842D" w:rsidR="00105189" w:rsidRDefault="00105189" w:rsidP="00750B87">
      <w:pPr>
        <w:tabs>
          <w:tab w:val="left" w:pos="4536"/>
        </w:tabs>
        <w:ind w:firstLine="1701"/>
        <w:rPr>
          <w:b/>
          <w:sz w:val="32"/>
          <w:szCs w:val="36"/>
        </w:rPr>
      </w:pPr>
      <w:r>
        <w:rPr>
          <w:sz w:val="32"/>
          <w:szCs w:val="36"/>
        </w:rPr>
        <w:t xml:space="preserve">Lớp: </w:t>
      </w:r>
      <w:r>
        <w:rPr>
          <w:sz w:val="32"/>
          <w:szCs w:val="36"/>
        </w:rPr>
        <w:tab/>
      </w:r>
      <w:r w:rsidR="00884CFB">
        <w:rPr>
          <w:b/>
          <w:sz w:val="32"/>
          <w:szCs w:val="36"/>
        </w:rPr>
        <w:t>20CE</w:t>
      </w:r>
    </w:p>
    <w:p w14:paraId="176090AF" w14:textId="18EE0F2D" w:rsidR="00F23418" w:rsidRDefault="00A55302" w:rsidP="001615AA">
      <w:pPr>
        <w:tabs>
          <w:tab w:val="left" w:pos="4536"/>
        </w:tabs>
        <w:ind w:firstLine="1701"/>
        <w:rPr>
          <w:b/>
          <w:sz w:val="42"/>
          <w:szCs w:val="42"/>
        </w:rPr>
      </w:pPr>
      <w:r w:rsidRPr="00750B87">
        <w:rPr>
          <w:sz w:val="32"/>
          <w:szCs w:val="36"/>
        </w:rPr>
        <w:t xml:space="preserve">Giảng viên hướng dẫn: </w:t>
      </w:r>
      <w:del w:id="8" w:author="Lê Nga" w:date="2021-03-24T11:52:00Z">
        <w:r w:rsidRPr="00750B87" w:rsidDel="005427DC">
          <w:rPr>
            <w:sz w:val="32"/>
            <w:szCs w:val="36"/>
          </w:rPr>
          <w:delText>TS. Lê Thị Thu Nga</w:delText>
        </w:r>
      </w:del>
      <w:r w:rsidR="00884CFB">
        <w:rPr>
          <w:sz w:val="32"/>
          <w:szCs w:val="36"/>
        </w:rPr>
        <w:t>TS. Nguyễn Vũ Anh Quang</w:t>
      </w:r>
    </w:p>
    <w:p w14:paraId="6E9B3BEC" w14:textId="77777777" w:rsidR="00F23418" w:rsidRDefault="00F23418" w:rsidP="00FC6581">
      <w:pPr>
        <w:spacing w:after="600"/>
        <w:jc w:val="center"/>
        <w:rPr>
          <w:b/>
          <w:sz w:val="42"/>
          <w:szCs w:val="42"/>
        </w:rPr>
      </w:pPr>
    </w:p>
    <w:p w14:paraId="03F1E919" w14:textId="10078657" w:rsidR="002A60EE" w:rsidRPr="00B563CA" w:rsidRDefault="00105189" w:rsidP="00B563CA">
      <w:pPr>
        <w:jc w:val="center"/>
        <w:rPr>
          <w:sz w:val="32"/>
          <w:szCs w:val="30"/>
        </w:rPr>
      </w:pPr>
      <w:r w:rsidRPr="00750B87">
        <w:rPr>
          <w:sz w:val="32"/>
          <w:szCs w:val="30"/>
        </w:rPr>
        <w:t xml:space="preserve">Đà </w:t>
      </w:r>
      <w:proofErr w:type="spellStart"/>
      <w:r w:rsidR="00D46DBE">
        <w:rPr>
          <w:sz w:val="32"/>
          <w:szCs w:val="30"/>
        </w:rPr>
        <w:t>Nẵng</w:t>
      </w:r>
      <w:proofErr w:type="spellEnd"/>
      <w:r w:rsidR="002B513B">
        <w:rPr>
          <w:sz w:val="32"/>
          <w:szCs w:val="30"/>
        </w:rPr>
        <w:t>,</w:t>
      </w:r>
      <w:r w:rsidR="00320C61" w:rsidRPr="00750B87">
        <w:rPr>
          <w:sz w:val="32"/>
          <w:szCs w:val="30"/>
        </w:rPr>
        <w:t xml:space="preserve"> </w:t>
      </w:r>
      <w:r w:rsidRPr="00750B87">
        <w:rPr>
          <w:sz w:val="32"/>
          <w:szCs w:val="30"/>
        </w:rPr>
        <w:t xml:space="preserve">tháng </w:t>
      </w:r>
      <w:r w:rsidR="00B957BD">
        <w:rPr>
          <w:sz w:val="32"/>
          <w:szCs w:val="30"/>
        </w:rPr>
        <w:t>0</w:t>
      </w:r>
      <w:r w:rsidR="008975CD">
        <w:rPr>
          <w:sz w:val="32"/>
          <w:szCs w:val="30"/>
        </w:rPr>
        <w:t>5</w:t>
      </w:r>
      <w:r w:rsidRPr="00750B87">
        <w:rPr>
          <w:sz w:val="32"/>
          <w:szCs w:val="30"/>
        </w:rPr>
        <w:t xml:space="preserve"> năm </w:t>
      </w:r>
      <w:r w:rsidR="00FC6581" w:rsidRPr="00750B87">
        <w:rPr>
          <w:sz w:val="32"/>
          <w:szCs w:val="30"/>
        </w:rPr>
        <w:t>20</w:t>
      </w:r>
      <w:r w:rsidR="002B513B">
        <w:rPr>
          <w:sz w:val="32"/>
          <w:szCs w:val="30"/>
        </w:rPr>
        <w:t>2</w:t>
      </w:r>
      <w:r w:rsidR="00B957BD">
        <w:rPr>
          <w:sz w:val="32"/>
          <w:szCs w:val="30"/>
        </w:rPr>
        <w:t>2</w:t>
      </w:r>
    </w:p>
    <w:p w14:paraId="0328C1B0" w14:textId="2A9DD49A" w:rsidR="001F3B50" w:rsidRPr="00E06DD8" w:rsidRDefault="001F3B50" w:rsidP="001F3B50">
      <w:pPr>
        <w:jc w:val="center"/>
        <w:rPr>
          <w:sz w:val="32"/>
          <w:szCs w:val="28"/>
        </w:rPr>
      </w:pPr>
      <w:r w:rsidRPr="00E06DD8">
        <w:rPr>
          <w:szCs w:val="28"/>
        </w:rPr>
        <w:lastRenderedPageBreak/>
        <w:t xml:space="preserve">TRƯỜNG ĐẠI HỌC </w:t>
      </w:r>
      <w:r>
        <w:rPr>
          <w:szCs w:val="28"/>
        </w:rPr>
        <w:t>CÔNG NGHỆ THÔNG TIN &amp;</w:t>
      </w:r>
    </w:p>
    <w:p w14:paraId="4D9B2CAB" w14:textId="77777777" w:rsidR="001F3B50" w:rsidRDefault="001F3B50" w:rsidP="001F3B50">
      <w:pPr>
        <w:keepNext/>
        <w:spacing w:before="120"/>
        <w:jc w:val="center"/>
        <w:rPr>
          <w:szCs w:val="28"/>
        </w:rPr>
      </w:pPr>
      <w:r w:rsidRPr="00037843">
        <w:rPr>
          <w:szCs w:val="28"/>
        </w:rPr>
        <w:t xml:space="preserve">TRUYỀN THÔNG </w:t>
      </w:r>
      <w:proofErr w:type="gramStart"/>
      <w:r w:rsidRPr="00037843">
        <w:rPr>
          <w:szCs w:val="28"/>
        </w:rPr>
        <w:t>VIỆT  HÀN</w:t>
      </w:r>
      <w:proofErr w:type="gramEnd"/>
    </w:p>
    <w:p w14:paraId="550D6AA6" w14:textId="0EDA2AAD" w:rsidR="001F3B50" w:rsidRPr="00037843" w:rsidRDefault="001F3B50" w:rsidP="001F3B50">
      <w:pPr>
        <w:keepNext/>
        <w:spacing w:before="120"/>
        <w:jc w:val="center"/>
        <w:rPr>
          <w:b/>
          <w:sz w:val="36"/>
          <w:szCs w:val="28"/>
        </w:rPr>
      </w:pPr>
      <w:r w:rsidRPr="00037843">
        <w:rPr>
          <w:b/>
          <w:sz w:val="36"/>
          <w:szCs w:val="28"/>
        </w:rPr>
        <w:t xml:space="preserve">Khoa </w:t>
      </w:r>
      <w:del w:id="9" w:author="VHIT" w:date="2021-03-31T10:34:00Z">
        <w:r w:rsidRPr="00037843" w:rsidDel="00F51114">
          <w:rPr>
            <w:b/>
            <w:sz w:val="36"/>
            <w:szCs w:val="28"/>
          </w:rPr>
          <w:delText>Khoa Học Máy Tính</w:delText>
        </w:r>
      </w:del>
      <w:ins w:id="10" w:author="VHIT" w:date="2021-03-31T10:34:00Z">
        <w:r w:rsidR="00F51114">
          <w:rPr>
            <w:b/>
            <w:sz w:val="36"/>
            <w:szCs w:val="28"/>
          </w:rPr>
          <w:t>Kỹ thuật máy tính và Điện tử</w:t>
        </w:r>
      </w:ins>
    </w:p>
    <w:p w14:paraId="7EC13A91" w14:textId="77777777" w:rsidR="001F3B50" w:rsidRPr="00037843" w:rsidRDefault="001F3B50" w:rsidP="001F3B50">
      <w:pPr>
        <w:keepNext/>
        <w:spacing w:before="120"/>
        <w:jc w:val="center"/>
        <w:rPr>
          <w:szCs w:val="28"/>
        </w:rPr>
      </w:pPr>
      <w:r w:rsidRPr="00750B87">
        <w:rPr>
          <w:noProof/>
          <w:szCs w:val="28"/>
        </w:rPr>
        <w:drawing>
          <wp:inline distT="0" distB="0" distL="0" distR="0" wp14:anchorId="47B28574" wp14:editId="78D56605">
            <wp:extent cx="1257300" cy="7354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55F0CBD4" w14:textId="77777777" w:rsidR="001F3B50" w:rsidRPr="00911E6D" w:rsidRDefault="001F3B50" w:rsidP="001F3B50">
      <w:pPr>
        <w:spacing w:after="120"/>
        <w:rPr>
          <w:szCs w:val="26"/>
        </w:rPr>
      </w:pPr>
    </w:p>
    <w:p w14:paraId="11C8674C" w14:textId="77777777" w:rsidR="001F3B50" w:rsidRDefault="001F3B50" w:rsidP="001F3B50">
      <w:pPr>
        <w:jc w:val="center"/>
        <w:rPr>
          <w:sz w:val="32"/>
          <w:szCs w:val="32"/>
        </w:rPr>
      </w:pPr>
    </w:p>
    <w:p w14:paraId="502F9BEF" w14:textId="77777777" w:rsidR="001F3B50" w:rsidRPr="00037843" w:rsidRDefault="001F3B50" w:rsidP="001F3B50">
      <w:pPr>
        <w:jc w:val="center"/>
        <w:rPr>
          <w:sz w:val="36"/>
          <w:szCs w:val="32"/>
        </w:rPr>
      </w:pPr>
      <w:r w:rsidRPr="00037843">
        <w:rPr>
          <w:sz w:val="36"/>
          <w:szCs w:val="32"/>
        </w:rPr>
        <w:t>ĐỒ ÁN CƠ SỞ 3</w:t>
      </w:r>
    </w:p>
    <w:p w14:paraId="36B60BFC" w14:textId="58F6A4B6" w:rsidR="001F3B50" w:rsidRDefault="00884CFB" w:rsidP="001615AA">
      <w:pPr>
        <w:spacing w:line="312" w:lineRule="auto"/>
        <w:jc w:val="center"/>
        <w:rPr>
          <w:sz w:val="30"/>
          <w:szCs w:val="28"/>
        </w:rPr>
      </w:pPr>
      <w:r>
        <w:rPr>
          <w:b/>
          <w:sz w:val="48"/>
          <w:szCs w:val="48"/>
        </w:rPr>
        <w:t>MÔ PHỎNG MẠCH ĐÈN TÍN HIỆU GIAO THÔNG</w:t>
      </w:r>
    </w:p>
    <w:p w14:paraId="00F69B0B" w14:textId="77777777" w:rsidR="001F3B50" w:rsidRDefault="001F3B50" w:rsidP="001F3B50">
      <w:pPr>
        <w:spacing w:after="600"/>
        <w:jc w:val="center"/>
        <w:rPr>
          <w:b/>
          <w:sz w:val="42"/>
          <w:szCs w:val="42"/>
        </w:rPr>
      </w:pPr>
    </w:p>
    <w:p w14:paraId="3DC1B549" w14:textId="2AC3663E" w:rsidR="00B957BD" w:rsidRDefault="001F3B50">
      <w:pPr>
        <w:tabs>
          <w:tab w:val="left" w:pos="3690"/>
          <w:tab w:val="left" w:pos="5940"/>
        </w:tabs>
        <w:ind w:firstLine="1701"/>
        <w:rPr>
          <w:b/>
          <w:sz w:val="32"/>
          <w:szCs w:val="36"/>
        </w:rPr>
      </w:pPr>
      <w:r>
        <w:rPr>
          <w:sz w:val="32"/>
          <w:szCs w:val="36"/>
        </w:rPr>
        <w:t>Sinh viên</w:t>
      </w:r>
      <w:del w:id="11" w:author="ndhien@cit.udn.vn" w:date="2021-03-24T11:59:00Z">
        <w:r w:rsidDel="00F83E27">
          <w:rPr>
            <w:sz w:val="32"/>
            <w:szCs w:val="36"/>
          </w:rPr>
          <w:delText xml:space="preserve"> thực hiện</w:delText>
        </w:r>
      </w:del>
      <w:r>
        <w:rPr>
          <w:sz w:val="32"/>
          <w:szCs w:val="36"/>
        </w:rPr>
        <w:t xml:space="preserve">: </w:t>
      </w:r>
      <w:r w:rsidR="00B957BD">
        <w:rPr>
          <w:sz w:val="32"/>
          <w:szCs w:val="36"/>
        </w:rPr>
        <w:tab/>
      </w:r>
      <w:r w:rsidR="00B957BD">
        <w:rPr>
          <w:b/>
          <w:sz w:val="32"/>
          <w:szCs w:val="36"/>
        </w:rPr>
        <w:t>TRẦN VĂN THANH</w:t>
      </w:r>
      <w:ins w:id="12" w:author="ndhien@cit.udn.vn" w:date="2021-03-24T11:59:00Z">
        <w:r w:rsidR="00F83E27">
          <w:rPr>
            <w:b/>
            <w:sz w:val="32"/>
            <w:szCs w:val="36"/>
          </w:rPr>
          <w:tab/>
        </w:r>
      </w:ins>
    </w:p>
    <w:p w14:paraId="0FA695F8" w14:textId="25362148" w:rsidR="001F3B50" w:rsidRPr="00F83E27" w:rsidRDefault="00F83E27" w:rsidP="00B957BD">
      <w:pPr>
        <w:tabs>
          <w:tab w:val="left" w:pos="3690"/>
          <w:tab w:val="left" w:pos="5940"/>
        </w:tabs>
        <w:ind w:firstLine="1701"/>
        <w:rPr>
          <w:ins w:id="13" w:author="ndhien@cit.udn.vn" w:date="2021-03-24T11:58:00Z"/>
          <w:bCs/>
          <w:sz w:val="32"/>
          <w:szCs w:val="36"/>
          <w:rPrChange w:id="14" w:author="ndhien@cit.udn.vn" w:date="2021-03-24T11:59:00Z">
            <w:rPr>
              <w:ins w:id="15" w:author="ndhien@cit.udn.vn" w:date="2021-03-24T11:58:00Z"/>
              <w:b/>
              <w:sz w:val="32"/>
              <w:szCs w:val="36"/>
            </w:rPr>
          </w:rPrChange>
        </w:rPr>
      </w:pPr>
      <w:ins w:id="16" w:author="ndhien@cit.udn.vn" w:date="2021-03-24T11:59:00Z">
        <w:r w:rsidRPr="00F83E27">
          <w:rPr>
            <w:bCs/>
            <w:sz w:val="32"/>
            <w:szCs w:val="36"/>
            <w:rPrChange w:id="17" w:author="ndhien@cit.udn.vn" w:date="2021-03-24T11:59:00Z">
              <w:rPr>
                <w:b/>
                <w:sz w:val="32"/>
                <w:szCs w:val="36"/>
              </w:rPr>
            </w:rPrChange>
          </w:rPr>
          <w:t>Mã</w:t>
        </w:r>
        <w:r>
          <w:rPr>
            <w:bCs/>
            <w:sz w:val="32"/>
            <w:szCs w:val="36"/>
          </w:rPr>
          <w:t>:</w:t>
        </w:r>
      </w:ins>
      <w:r w:rsidR="00B957BD">
        <w:rPr>
          <w:bCs/>
          <w:sz w:val="32"/>
          <w:szCs w:val="36"/>
        </w:rPr>
        <w:t xml:space="preserve"> </w:t>
      </w:r>
      <w:r w:rsidR="00B957BD">
        <w:rPr>
          <w:bCs/>
          <w:sz w:val="32"/>
          <w:szCs w:val="36"/>
        </w:rPr>
        <w:tab/>
      </w:r>
      <w:r w:rsidR="00B957BD" w:rsidRPr="00B957BD">
        <w:rPr>
          <w:b/>
          <w:sz w:val="32"/>
          <w:szCs w:val="36"/>
        </w:rPr>
        <w:t>20CE044</w:t>
      </w:r>
    </w:p>
    <w:p w14:paraId="1412A5CE" w14:textId="7BF0D9A6" w:rsidR="00F83E27" w:rsidDel="00F83E27" w:rsidRDefault="00F83E27" w:rsidP="001F3B50">
      <w:pPr>
        <w:tabs>
          <w:tab w:val="left" w:pos="4536"/>
        </w:tabs>
        <w:ind w:firstLine="1701"/>
        <w:rPr>
          <w:del w:id="18" w:author="ndhien@cit.udn.vn" w:date="2021-03-24T11:59:00Z"/>
          <w:sz w:val="32"/>
          <w:szCs w:val="36"/>
        </w:rPr>
      </w:pPr>
    </w:p>
    <w:p w14:paraId="04D3FB94" w14:textId="60246986" w:rsidR="001F3B50" w:rsidDel="00F83E27" w:rsidRDefault="001F3B50" w:rsidP="001F3B50">
      <w:pPr>
        <w:tabs>
          <w:tab w:val="left" w:pos="4536"/>
        </w:tabs>
        <w:ind w:firstLine="1701"/>
        <w:rPr>
          <w:del w:id="19" w:author="ndhien@cit.udn.vn" w:date="2021-03-24T11:59:00Z"/>
          <w:b/>
          <w:sz w:val="32"/>
          <w:szCs w:val="36"/>
        </w:rPr>
      </w:pPr>
      <w:del w:id="20" w:author="ndhien@cit.udn.vn" w:date="2021-03-24T11:59:00Z">
        <w:r w:rsidDel="00F83E27">
          <w:rPr>
            <w:sz w:val="32"/>
            <w:szCs w:val="36"/>
          </w:rPr>
          <w:delText xml:space="preserve">Lớp: </w:delText>
        </w:r>
        <w:r w:rsidDel="00F83E27">
          <w:rPr>
            <w:sz w:val="32"/>
            <w:szCs w:val="36"/>
          </w:rPr>
          <w:tab/>
        </w:r>
        <w:r w:rsidRPr="00037843" w:rsidDel="00F83E27">
          <w:rPr>
            <w:b/>
            <w:sz w:val="32"/>
            <w:szCs w:val="36"/>
          </w:rPr>
          <w:delText>xyz</w:delText>
        </w:r>
      </w:del>
    </w:p>
    <w:p w14:paraId="32DFE808" w14:textId="7139EE33" w:rsidR="001F3B50" w:rsidRDefault="001F3B50" w:rsidP="001615AA">
      <w:pPr>
        <w:tabs>
          <w:tab w:val="left" w:pos="4536"/>
        </w:tabs>
        <w:ind w:firstLine="1701"/>
        <w:rPr>
          <w:b/>
          <w:sz w:val="42"/>
          <w:szCs w:val="42"/>
        </w:rPr>
      </w:pPr>
      <w:r w:rsidRPr="00037843">
        <w:rPr>
          <w:sz w:val="32"/>
          <w:szCs w:val="36"/>
        </w:rPr>
        <w:t xml:space="preserve">Giảng viên hướng dẫn: </w:t>
      </w:r>
      <w:r w:rsidR="00B957BD">
        <w:rPr>
          <w:sz w:val="32"/>
          <w:szCs w:val="36"/>
        </w:rPr>
        <w:t>TS. Nguyễn Vũ Anh Quang</w:t>
      </w:r>
      <w:del w:id="21" w:author="ndhien@cit.udn.vn" w:date="2021-03-24T11:58:00Z">
        <w:r w:rsidRPr="00037843" w:rsidDel="00F83E27">
          <w:rPr>
            <w:sz w:val="32"/>
            <w:szCs w:val="36"/>
          </w:rPr>
          <w:delText>TS. Lê Thị Thu Nga</w:delText>
        </w:r>
      </w:del>
    </w:p>
    <w:p w14:paraId="65F157E8" w14:textId="77777777" w:rsidR="00B563CA" w:rsidRDefault="00B563CA" w:rsidP="00B957BD">
      <w:pPr>
        <w:jc w:val="center"/>
        <w:rPr>
          <w:sz w:val="32"/>
          <w:szCs w:val="30"/>
        </w:rPr>
      </w:pPr>
    </w:p>
    <w:p w14:paraId="31D15AA9" w14:textId="77777777" w:rsidR="00B563CA" w:rsidRDefault="00B563CA" w:rsidP="00B957BD">
      <w:pPr>
        <w:jc w:val="center"/>
        <w:rPr>
          <w:sz w:val="32"/>
          <w:szCs w:val="30"/>
        </w:rPr>
      </w:pPr>
    </w:p>
    <w:p w14:paraId="7E67BDFE" w14:textId="76C655AA" w:rsidR="00E548A7" w:rsidRPr="00B957BD" w:rsidRDefault="001F3B50" w:rsidP="00B957BD">
      <w:pPr>
        <w:jc w:val="center"/>
        <w:rPr>
          <w:sz w:val="32"/>
          <w:szCs w:val="30"/>
        </w:rPr>
      </w:pPr>
      <w:r w:rsidRPr="00037843">
        <w:rPr>
          <w:sz w:val="32"/>
          <w:szCs w:val="30"/>
        </w:rPr>
        <w:t xml:space="preserve">Đà </w:t>
      </w:r>
      <w:proofErr w:type="spellStart"/>
      <w:r w:rsidRPr="00037843">
        <w:rPr>
          <w:sz w:val="32"/>
          <w:szCs w:val="30"/>
        </w:rPr>
        <w:t>N</w:t>
      </w:r>
      <w:r>
        <w:rPr>
          <w:sz w:val="32"/>
          <w:szCs w:val="30"/>
        </w:rPr>
        <w:t>ẵ</w:t>
      </w:r>
      <w:r w:rsidRPr="00037843">
        <w:rPr>
          <w:sz w:val="32"/>
          <w:szCs w:val="30"/>
        </w:rPr>
        <w:t>ng</w:t>
      </w:r>
      <w:proofErr w:type="spellEnd"/>
      <w:r>
        <w:rPr>
          <w:sz w:val="32"/>
          <w:szCs w:val="30"/>
        </w:rPr>
        <w:t>,</w:t>
      </w:r>
      <w:r w:rsidRPr="00037843">
        <w:rPr>
          <w:sz w:val="32"/>
          <w:szCs w:val="30"/>
        </w:rPr>
        <w:t xml:space="preserve"> tháng </w:t>
      </w:r>
      <w:r>
        <w:rPr>
          <w:sz w:val="32"/>
          <w:szCs w:val="30"/>
        </w:rPr>
        <w:t>0</w:t>
      </w:r>
      <w:r w:rsidR="008975CD">
        <w:rPr>
          <w:sz w:val="32"/>
          <w:szCs w:val="30"/>
        </w:rPr>
        <w:t>5</w:t>
      </w:r>
      <w:r w:rsidRPr="00037843">
        <w:rPr>
          <w:sz w:val="32"/>
          <w:szCs w:val="30"/>
        </w:rPr>
        <w:t xml:space="preserve"> năm 20</w:t>
      </w:r>
      <w:r>
        <w:rPr>
          <w:sz w:val="32"/>
          <w:szCs w:val="30"/>
        </w:rPr>
        <w:t>2</w:t>
      </w:r>
      <w:r w:rsidR="00B957BD">
        <w:rPr>
          <w:sz w:val="32"/>
          <w:szCs w:val="30"/>
        </w:rPr>
        <w:t>2</w:t>
      </w:r>
    </w:p>
    <w:p w14:paraId="6CF0C490" w14:textId="77777777" w:rsidR="002B513B" w:rsidRDefault="002B513B" w:rsidP="002F741B">
      <w:pPr>
        <w:pStyle w:val="Heading1"/>
        <w:numPr>
          <w:ilvl w:val="0"/>
          <w:numId w:val="0"/>
        </w:numPr>
        <w:spacing w:before="600" w:after="600" w:line="312" w:lineRule="auto"/>
        <w:rPr>
          <w:szCs w:val="28"/>
        </w:rPr>
      </w:pPr>
    </w:p>
    <w:p w14:paraId="30BAA1F7" w14:textId="60D0BCF8" w:rsidR="002B513B" w:rsidRDefault="002B513B" w:rsidP="00FE6A56">
      <w:pPr>
        <w:pStyle w:val="TOC1"/>
      </w:pPr>
      <w:bookmarkStart w:id="22" w:name="_Toc57216370"/>
      <w:bookmarkStart w:id="23" w:name="_Toc7979773"/>
      <w:bookmarkStart w:id="24" w:name="_Toc7979836"/>
      <w:bookmarkStart w:id="25" w:name="_Toc8805988"/>
      <w:bookmarkStart w:id="26" w:name="_Toc9016555"/>
      <w:bookmarkStart w:id="27" w:name="_Toc9522822"/>
      <w:bookmarkStart w:id="28" w:name="_Toc9522924"/>
      <w:r w:rsidRPr="00750B87">
        <w:t xml:space="preserve">NHẬN XÉT CỦA </w:t>
      </w:r>
      <w:bookmarkEnd w:id="22"/>
      <w:r w:rsidR="001F3B50" w:rsidRPr="00750B87">
        <w:t>GIẢNG VIÊN HƯỚNG DẪN</w:t>
      </w:r>
    </w:p>
    <w:p w14:paraId="763E1D32" w14:textId="11C09CB3" w:rsidR="00FE6A56" w:rsidRDefault="00FE6A56" w:rsidP="00FE6A56"/>
    <w:p w14:paraId="254849CF" w14:textId="6686B30A" w:rsidR="008C369A" w:rsidRDefault="00660F5D" w:rsidP="00660F5D">
      <w:pPr>
        <w:tabs>
          <w:tab w:val="left" w:leader="dot" w:pos="9072"/>
        </w:tabs>
      </w:pPr>
      <w:r w:rsidRPr="00660F5D">
        <w:tab/>
      </w:r>
    </w:p>
    <w:p w14:paraId="588F7F91" w14:textId="540D4981" w:rsidR="00660F5D" w:rsidRDefault="00660F5D" w:rsidP="00660F5D">
      <w:pPr>
        <w:tabs>
          <w:tab w:val="left" w:leader="dot" w:pos="9072"/>
        </w:tabs>
      </w:pPr>
      <w:r>
        <w:tab/>
      </w:r>
    </w:p>
    <w:p w14:paraId="1CC9AA1D" w14:textId="4DF59732" w:rsidR="00660F5D" w:rsidRDefault="00660F5D" w:rsidP="00660F5D">
      <w:pPr>
        <w:tabs>
          <w:tab w:val="left" w:leader="dot" w:pos="9072"/>
        </w:tabs>
      </w:pPr>
      <w:r>
        <w:tab/>
      </w:r>
    </w:p>
    <w:p w14:paraId="61B6443C" w14:textId="378C7883" w:rsidR="00660F5D" w:rsidRDefault="00660F5D" w:rsidP="00660F5D">
      <w:pPr>
        <w:tabs>
          <w:tab w:val="left" w:leader="dot" w:pos="9072"/>
        </w:tabs>
      </w:pPr>
      <w:r>
        <w:tab/>
      </w:r>
    </w:p>
    <w:p w14:paraId="22F81142" w14:textId="180C056A" w:rsidR="00660F5D" w:rsidRDefault="00660F5D" w:rsidP="00660F5D">
      <w:pPr>
        <w:tabs>
          <w:tab w:val="left" w:leader="dot" w:pos="9072"/>
        </w:tabs>
      </w:pPr>
      <w:r>
        <w:tab/>
      </w:r>
    </w:p>
    <w:p w14:paraId="203876DF" w14:textId="5A79258D" w:rsidR="00660F5D" w:rsidRDefault="00660F5D" w:rsidP="00660F5D">
      <w:pPr>
        <w:tabs>
          <w:tab w:val="left" w:leader="dot" w:pos="9072"/>
        </w:tabs>
      </w:pPr>
      <w:r>
        <w:tab/>
      </w:r>
    </w:p>
    <w:p w14:paraId="74A28981" w14:textId="0D2BC48C" w:rsidR="00660F5D" w:rsidRDefault="00660F5D" w:rsidP="00660F5D">
      <w:pPr>
        <w:tabs>
          <w:tab w:val="left" w:leader="dot" w:pos="9072"/>
        </w:tabs>
      </w:pPr>
      <w:r>
        <w:tab/>
      </w:r>
    </w:p>
    <w:p w14:paraId="631FD778" w14:textId="4A3EC640" w:rsidR="00660F5D" w:rsidRDefault="00660F5D" w:rsidP="00660F5D">
      <w:pPr>
        <w:tabs>
          <w:tab w:val="left" w:leader="dot" w:pos="9072"/>
        </w:tabs>
      </w:pPr>
      <w:r>
        <w:tab/>
      </w:r>
    </w:p>
    <w:p w14:paraId="654869E0" w14:textId="369FC130" w:rsidR="00660F5D" w:rsidRDefault="00660F5D" w:rsidP="00660F5D">
      <w:pPr>
        <w:tabs>
          <w:tab w:val="left" w:leader="dot" w:pos="9072"/>
        </w:tabs>
      </w:pPr>
      <w:r>
        <w:tab/>
      </w:r>
    </w:p>
    <w:p w14:paraId="29C32C40" w14:textId="795883D2" w:rsidR="00660F5D" w:rsidRDefault="00660F5D" w:rsidP="00660F5D">
      <w:pPr>
        <w:tabs>
          <w:tab w:val="left" w:leader="dot" w:pos="9072"/>
        </w:tabs>
      </w:pPr>
      <w:r>
        <w:tab/>
      </w:r>
    </w:p>
    <w:p w14:paraId="6A7271A4" w14:textId="282F4454" w:rsidR="00673AF6" w:rsidRPr="00673AF6" w:rsidRDefault="00673AF6" w:rsidP="00673AF6">
      <w:bookmarkStart w:id="29" w:name="_Toc7979774"/>
      <w:bookmarkStart w:id="30" w:name="_Toc7979837"/>
      <w:bookmarkStart w:id="31" w:name="_Toc8805989"/>
      <w:bookmarkStart w:id="32" w:name="_Toc9016556"/>
      <w:bookmarkStart w:id="33" w:name="_Toc9522823"/>
      <w:bookmarkStart w:id="34" w:name="_Toc9522925"/>
      <w:bookmarkStart w:id="35" w:name="_Toc57216371"/>
      <w:bookmarkEnd w:id="23"/>
      <w:bookmarkEnd w:id="24"/>
      <w:bookmarkEnd w:id="25"/>
      <w:bookmarkEnd w:id="26"/>
      <w:bookmarkEnd w:id="27"/>
      <w:bookmarkEnd w:id="28"/>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Chữ ký giảng viên hướng dẫn</w:t>
      </w:r>
    </w:p>
    <w:p w14:paraId="33042B3D" w14:textId="77777777" w:rsidR="00673AF6" w:rsidRDefault="00673AF6">
      <w:pPr>
        <w:rPr>
          <w:b/>
          <w:noProof/>
          <w:sz w:val="36"/>
          <w:szCs w:val="26"/>
        </w:rPr>
      </w:pPr>
      <w:r>
        <w:br w:type="page"/>
      </w:r>
    </w:p>
    <w:p w14:paraId="4586E0DA" w14:textId="4A5B7E2C" w:rsidR="00682E63" w:rsidRDefault="00FD3FC0" w:rsidP="00750B87">
      <w:pPr>
        <w:pStyle w:val="TOC1"/>
      </w:pPr>
      <w:r w:rsidRPr="00750B87">
        <w:lastRenderedPageBreak/>
        <w:t>LỜI CẢM ƠN</w:t>
      </w:r>
      <w:bookmarkEnd w:id="29"/>
      <w:bookmarkEnd w:id="30"/>
      <w:bookmarkEnd w:id="31"/>
      <w:bookmarkEnd w:id="32"/>
      <w:bookmarkEnd w:id="33"/>
      <w:bookmarkEnd w:id="34"/>
      <w:bookmarkEnd w:id="35"/>
    </w:p>
    <w:p w14:paraId="626CDBE4" w14:textId="77777777" w:rsidR="001F3B50" w:rsidRPr="00750B87" w:rsidRDefault="001F3B50" w:rsidP="00750B87">
      <w:pPr>
        <w:rPr>
          <w:i/>
        </w:rPr>
      </w:pPr>
    </w:p>
    <w:p w14:paraId="7A5AB3F5" w14:textId="3C74522A" w:rsidR="00361B43" w:rsidRPr="00361B43" w:rsidDel="003B11B1" w:rsidRDefault="00361B43" w:rsidP="00361B43">
      <w:pPr>
        <w:spacing w:before="80" w:after="80" w:line="312" w:lineRule="auto"/>
        <w:ind w:firstLine="567"/>
        <w:jc w:val="both"/>
        <w:rPr>
          <w:szCs w:val="26"/>
        </w:rPr>
      </w:pPr>
      <w:r w:rsidRPr="00361B43">
        <w:rPr>
          <w:szCs w:val="26"/>
        </w:rPr>
        <w:t xml:space="preserve">Nhóm chúng em xin trân trọng cảm ơn </w:t>
      </w:r>
      <w:r>
        <w:rPr>
          <w:szCs w:val="26"/>
        </w:rPr>
        <w:t>thầy</w:t>
      </w:r>
      <w:r w:rsidRPr="00361B43">
        <w:rPr>
          <w:szCs w:val="26"/>
        </w:rPr>
        <w:t xml:space="preserve"> </w:t>
      </w:r>
      <w:r>
        <w:rPr>
          <w:szCs w:val="26"/>
        </w:rPr>
        <w:t>TS. Nguyễn Vũ Anh Quang</w:t>
      </w:r>
      <w:r w:rsidRPr="00361B43">
        <w:rPr>
          <w:szCs w:val="26"/>
        </w:rPr>
        <w:t xml:space="preserve"> giảng viên Trường Đại học Công nghệ Thông tin Và Truyền thông Việt-Hàn đã hỗ trợ và giúp đỡ chúng em trong việc thực hiện đồ án. Và chúng em xin được cảm ơn các thầy cô giảng viên khác của trường đã giảng dạy và hướng dẫn cho chúng em những kiến thức liên quan để chúng em thực hiện đồ án này.</w:t>
      </w:r>
    </w:p>
    <w:p w14:paraId="03948F49" w14:textId="77777777" w:rsidR="0068777B" w:rsidRPr="00911E6D" w:rsidRDefault="0068777B" w:rsidP="00750B87">
      <w:pPr>
        <w:spacing w:before="80" w:after="80" w:line="312" w:lineRule="auto"/>
        <w:ind w:firstLine="567"/>
        <w:jc w:val="both"/>
        <w:rPr>
          <w:szCs w:val="26"/>
        </w:rPr>
      </w:pPr>
    </w:p>
    <w:p w14:paraId="75498409" w14:textId="77777777" w:rsidR="00070EF9" w:rsidRDefault="005150CE" w:rsidP="00FF5C2B">
      <w:pPr>
        <w:tabs>
          <w:tab w:val="center" w:pos="6804"/>
        </w:tabs>
        <w:jc w:val="both"/>
        <w:rPr>
          <w:szCs w:val="26"/>
        </w:rPr>
      </w:pPr>
      <w:r w:rsidRPr="00911E6D">
        <w:rPr>
          <w:szCs w:val="26"/>
        </w:rPr>
        <w:tab/>
      </w:r>
    </w:p>
    <w:p w14:paraId="1012E4BC" w14:textId="2192BB12" w:rsidR="00673AF6" w:rsidRDefault="00070EF9" w:rsidP="00750B87">
      <w:pPr>
        <w:tabs>
          <w:tab w:val="center" w:pos="6804"/>
        </w:tabs>
        <w:rPr>
          <w:i/>
          <w:szCs w:val="26"/>
        </w:rPr>
      </w:pPr>
      <w:r>
        <w:rPr>
          <w:szCs w:val="26"/>
        </w:rPr>
        <w:tab/>
      </w:r>
      <w:r w:rsidR="0068097B" w:rsidRPr="00911E6D">
        <w:rPr>
          <w:i/>
          <w:szCs w:val="26"/>
        </w:rPr>
        <w:t>Sinh viên</w:t>
      </w:r>
      <w:r>
        <w:rPr>
          <w:i/>
          <w:szCs w:val="26"/>
        </w:rPr>
        <w:t>,</w:t>
      </w:r>
    </w:p>
    <w:p w14:paraId="151F7816" w14:textId="77777777" w:rsidR="00D551C2" w:rsidRPr="00911E6D" w:rsidRDefault="00D551C2" w:rsidP="00750B87">
      <w:pPr>
        <w:tabs>
          <w:tab w:val="center" w:pos="6804"/>
        </w:tabs>
        <w:rPr>
          <w:i/>
          <w:szCs w:val="26"/>
        </w:rPr>
      </w:pPr>
    </w:p>
    <w:p w14:paraId="68C0B7D3" w14:textId="27CD4DD1" w:rsidR="00C73265" w:rsidRPr="00B16D45" w:rsidRDefault="003B11B1" w:rsidP="00B16D45">
      <w:pPr>
        <w:rPr>
          <w:szCs w:val="26"/>
        </w:rPr>
      </w:pPr>
      <w:bookmarkStart w:id="36" w:name="_Toc9016557"/>
      <w:bookmarkStart w:id="37" w:name="_Toc9522824"/>
      <w:bookmarkStart w:id="38" w:name="_Toc9522926"/>
      <w:r>
        <w:tab/>
      </w:r>
      <w:r>
        <w:tab/>
      </w:r>
      <w:bookmarkStart w:id="39" w:name="_Toc6684062"/>
      <w:bookmarkStart w:id="40" w:name="_Toc6684123"/>
      <w:bookmarkStart w:id="41" w:name="_Toc6688591"/>
      <w:bookmarkStart w:id="42" w:name="_Toc7979775"/>
      <w:bookmarkStart w:id="43" w:name="_Toc7979838"/>
      <w:bookmarkStart w:id="44" w:name="_Toc8805990"/>
      <w:bookmarkStart w:id="45" w:name="_Toc9016558"/>
      <w:bookmarkStart w:id="46" w:name="_Toc9522825"/>
      <w:bookmarkStart w:id="47" w:name="_Toc9522927"/>
      <w:bookmarkEnd w:id="36"/>
      <w:bookmarkEnd w:id="37"/>
      <w:bookmarkEnd w:id="38"/>
      <w:r w:rsidR="00361B43" w:rsidRPr="00B16D45">
        <w:rPr>
          <w:szCs w:val="26"/>
        </w:rPr>
        <w:t xml:space="preserve"> </w:t>
      </w:r>
      <w:r w:rsidR="00B16D45">
        <w:rPr>
          <w:szCs w:val="26"/>
        </w:rPr>
        <w:tab/>
      </w:r>
      <w:r w:rsidR="00B16D45">
        <w:rPr>
          <w:szCs w:val="26"/>
        </w:rPr>
        <w:tab/>
        <w:t xml:space="preserve">                     </w:t>
      </w:r>
      <w:r w:rsidR="00B16D45" w:rsidRPr="00B16D45">
        <w:rPr>
          <w:szCs w:val="26"/>
        </w:rPr>
        <w:t xml:space="preserve">                         </w:t>
      </w:r>
      <w:r w:rsidR="00361B43" w:rsidRPr="00B16D45">
        <w:rPr>
          <w:szCs w:val="26"/>
        </w:rPr>
        <w:t xml:space="preserve"> </w:t>
      </w:r>
      <w:r w:rsidR="00E64B4E">
        <w:rPr>
          <w:szCs w:val="26"/>
        </w:rPr>
        <w:tab/>
      </w:r>
      <w:r w:rsidR="00E64B4E">
        <w:rPr>
          <w:szCs w:val="26"/>
        </w:rPr>
        <w:tab/>
      </w:r>
      <w:r w:rsidR="00E64B4E">
        <w:rPr>
          <w:szCs w:val="26"/>
        </w:rPr>
        <w:tab/>
      </w:r>
      <w:r w:rsidR="00E64B4E">
        <w:rPr>
          <w:szCs w:val="26"/>
        </w:rPr>
        <w:tab/>
      </w:r>
      <w:r w:rsidR="00E64B4E">
        <w:rPr>
          <w:szCs w:val="26"/>
        </w:rPr>
        <w:tab/>
      </w:r>
      <w:r w:rsidR="00E64B4E">
        <w:rPr>
          <w:szCs w:val="26"/>
        </w:rPr>
        <w:tab/>
      </w:r>
      <w:r w:rsidR="00E64B4E">
        <w:rPr>
          <w:szCs w:val="26"/>
        </w:rPr>
        <w:tab/>
      </w:r>
      <w:r w:rsidR="00361B43" w:rsidRPr="00B16D45">
        <w:rPr>
          <w:szCs w:val="26"/>
        </w:rPr>
        <w:t>Trần Văn Thanh</w:t>
      </w:r>
    </w:p>
    <w:p w14:paraId="44590327" w14:textId="77777777" w:rsidR="0024321D" w:rsidRPr="0024321D" w:rsidRDefault="0024321D"/>
    <w:p w14:paraId="25DABF6B" w14:textId="77777777" w:rsidR="0024321D" w:rsidRDefault="0024321D" w:rsidP="00320C61"/>
    <w:p w14:paraId="53EE33F4" w14:textId="77777777" w:rsidR="0024321D" w:rsidRPr="00320C61" w:rsidRDefault="0024321D" w:rsidP="00320C61">
      <w:pPr>
        <w:rPr>
          <w:i/>
        </w:rPr>
      </w:pPr>
    </w:p>
    <w:p w14:paraId="744BE770" w14:textId="77777777" w:rsidR="00CA3B95" w:rsidRDefault="00CA3B95">
      <w:pPr>
        <w:pStyle w:val="TOC1"/>
      </w:pPr>
      <w:bookmarkStart w:id="48" w:name="_Toc9622089"/>
    </w:p>
    <w:p w14:paraId="1EFA9EB0" w14:textId="77777777" w:rsidR="00CA3B95" w:rsidRDefault="00CA3B95">
      <w:pPr>
        <w:pStyle w:val="TOC1"/>
      </w:pPr>
    </w:p>
    <w:p w14:paraId="0FA6881A" w14:textId="77777777" w:rsidR="0091513D" w:rsidRDefault="0091513D">
      <w:pPr>
        <w:pStyle w:val="TOC1"/>
      </w:pPr>
    </w:p>
    <w:p w14:paraId="02C00FD6" w14:textId="77777777" w:rsidR="0091513D" w:rsidRDefault="0091513D">
      <w:pPr>
        <w:pStyle w:val="TOC1"/>
      </w:pPr>
    </w:p>
    <w:p w14:paraId="1D2C35AC" w14:textId="77777777" w:rsidR="003B11B1" w:rsidRDefault="003B11B1">
      <w:pPr>
        <w:rPr>
          <w:b/>
          <w:noProof/>
          <w:sz w:val="36"/>
          <w:szCs w:val="26"/>
        </w:rPr>
      </w:pPr>
      <w:r>
        <w:br w:type="page"/>
      </w:r>
    </w:p>
    <w:p w14:paraId="4413D26A" w14:textId="77777777" w:rsidR="0024321D" w:rsidRDefault="0068097B">
      <w:pPr>
        <w:pStyle w:val="TOC1"/>
      </w:pPr>
      <w:r w:rsidRPr="00477F5F">
        <w:lastRenderedPageBreak/>
        <w:t>MỤC LỤC</w:t>
      </w:r>
      <w:bookmarkStart w:id="49" w:name="_Toc6684063"/>
      <w:bookmarkStart w:id="50" w:name="_Toc6684124"/>
      <w:bookmarkStart w:id="51" w:name="_Toc6688592"/>
      <w:bookmarkStart w:id="52" w:name="_Toc7253358"/>
      <w:bookmarkStart w:id="53" w:name="_Toc7978865"/>
      <w:bookmarkStart w:id="54" w:name="_Toc8805991"/>
      <w:bookmarkStart w:id="55" w:name="_Toc9016559"/>
      <w:bookmarkEnd w:id="39"/>
      <w:bookmarkEnd w:id="40"/>
      <w:bookmarkEnd w:id="41"/>
      <w:bookmarkEnd w:id="42"/>
      <w:bookmarkEnd w:id="43"/>
      <w:bookmarkEnd w:id="44"/>
      <w:bookmarkEnd w:id="45"/>
      <w:bookmarkEnd w:id="46"/>
      <w:bookmarkEnd w:id="47"/>
      <w:bookmarkEnd w:id="48"/>
    </w:p>
    <w:sdt>
      <w:sdtPr>
        <w:rPr>
          <w:rFonts w:ascii="Times New Roman" w:hAnsi="Times New Roman"/>
          <w:bCs w:val="0"/>
          <w:i w:val="0"/>
          <w:color w:val="auto"/>
          <w:sz w:val="26"/>
          <w:szCs w:val="20"/>
        </w:rPr>
        <w:id w:val="-1888792731"/>
        <w:docPartObj>
          <w:docPartGallery w:val="Table of Contents"/>
          <w:docPartUnique/>
        </w:docPartObj>
      </w:sdtPr>
      <w:sdtEndPr>
        <w:rPr>
          <w:b/>
          <w:noProof/>
        </w:rPr>
      </w:sdtEndPr>
      <w:sdtContent>
        <w:p w14:paraId="5AA379EC" w14:textId="0DDDD6F0" w:rsidR="00024210" w:rsidRDefault="00024210" w:rsidP="00024210">
          <w:pPr>
            <w:pStyle w:val="TOCHeading"/>
            <w:numPr>
              <w:ilvl w:val="0"/>
              <w:numId w:val="0"/>
            </w:numPr>
            <w:jc w:val="left"/>
          </w:pPr>
        </w:p>
        <w:p w14:paraId="570E5977" w14:textId="1ECA27ED" w:rsidR="00024210" w:rsidRDefault="00024210">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05277232" w:history="1">
            <w:r w:rsidRPr="003118DC">
              <w:rPr>
                <w:rStyle w:val="Hyperlink"/>
              </w:rPr>
              <w:t>MỞ ĐẦU</w:t>
            </w:r>
            <w:r>
              <w:rPr>
                <w:webHidden/>
              </w:rPr>
              <w:tab/>
            </w:r>
            <w:r>
              <w:rPr>
                <w:webHidden/>
              </w:rPr>
              <w:fldChar w:fldCharType="begin"/>
            </w:r>
            <w:r>
              <w:rPr>
                <w:webHidden/>
              </w:rPr>
              <w:instrText xml:space="preserve"> PAGEREF _Toc105277232 \h </w:instrText>
            </w:r>
            <w:r>
              <w:rPr>
                <w:webHidden/>
              </w:rPr>
            </w:r>
            <w:r>
              <w:rPr>
                <w:webHidden/>
              </w:rPr>
              <w:fldChar w:fldCharType="separate"/>
            </w:r>
            <w:r w:rsidR="00F55036">
              <w:rPr>
                <w:webHidden/>
              </w:rPr>
              <w:t>1</w:t>
            </w:r>
            <w:r>
              <w:rPr>
                <w:webHidden/>
              </w:rPr>
              <w:fldChar w:fldCharType="end"/>
            </w:r>
          </w:hyperlink>
        </w:p>
        <w:p w14:paraId="5C8B11EE" w14:textId="097EAFF1" w:rsidR="00024210" w:rsidRDefault="00560825">
          <w:pPr>
            <w:pStyle w:val="TOC2"/>
            <w:rPr>
              <w:rFonts w:asciiTheme="minorHAnsi" w:eastAsiaTheme="minorEastAsia" w:hAnsiTheme="minorHAnsi" w:cstheme="minorBidi"/>
              <w:sz w:val="22"/>
              <w:szCs w:val="22"/>
            </w:rPr>
          </w:pPr>
          <w:hyperlink w:anchor="_Toc105277233" w:history="1">
            <w:r w:rsidR="00024210" w:rsidRPr="003118DC">
              <w:rPr>
                <w:rStyle w:val="Hyperlink"/>
              </w:rPr>
              <w:t>1.1. Giới thiệu</w:t>
            </w:r>
            <w:r w:rsidR="00024210">
              <w:rPr>
                <w:webHidden/>
              </w:rPr>
              <w:tab/>
            </w:r>
            <w:r w:rsidR="00024210">
              <w:rPr>
                <w:webHidden/>
              </w:rPr>
              <w:fldChar w:fldCharType="begin"/>
            </w:r>
            <w:r w:rsidR="00024210">
              <w:rPr>
                <w:webHidden/>
              </w:rPr>
              <w:instrText xml:space="preserve"> PAGEREF _Toc105277233 \h </w:instrText>
            </w:r>
            <w:r w:rsidR="00024210">
              <w:rPr>
                <w:webHidden/>
              </w:rPr>
            </w:r>
            <w:r w:rsidR="00024210">
              <w:rPr>
                <w:webHidden/>
              </w:rPr>
              <w:fldChar w:fldCharType="separate"/>
            </w:r>
            <w:r w:rsidR="00F55036">
              <w:rPr>
                <w:webHidden/>
              </w:rPr>
              <w:t>1</w:t>
            </w:r>
            <w:r w:rsidR="00024210">
              <w:rPr>
                <w:webHidden/>
              </w:rPr>
              <w:fldChar w:fldCharType="end"/>
            </w:r>
          </w:hyperlink>
        </w:p>
        <w:p w14:paraId="5E3BC049" w14:textId="1DDB6D89" w:rsidR="00024210" w:rsidRDefault="00560825">
          <w:pPr>
            <w:pStyle w:val="TOC2"/>
            <w:rPr>
              <w:rFonts w:asciiTheme="minorHAnsi" w:eastAsiaTheme="minorEastAsia" w:hAnsiTheme="minorHAnsi" w:cstheme="minorBidi"/>
              <w:sz w:val="22"/>
              <w:szCs w:val="22"/>
            </w:rPr>
          </w:pPr>
          <w:hyperlink w:anchor="_Toc105277234" w:history="1">
            <w:r w:rsidR="00024210" w:rsidRPr="003118DC">
              <w:rPr>
                <w:rStyle w:val="Hyperlink"/>
              </w:rPr>
              <w:t>1.1. Mục tiêu của đề tài</w:t>
            </w:r>
            <w:r w:rsidR="00024210">
              <w:rPr>
                <w:webHidden/>
              </w:rPr>
              <w:tab/>
            </w:r>
            <w:r w:rsidR="00024210">
              <w:rPr>
                <w:webHidden/>
              </w:rPr>
              <w:fldChar w:fldCharType="begin"/>
            </w:r>
            <w:r w:rsidR="00024210">
              <w:rPr>
                <w:webHidden/>
              </w:rPr>
              <w:instrText xml:space="preserve"> PAGEREF _Toc105277234 \h </w:instrText>
            </w:r>
            <w:r w:rsidR="00024210">
              <w:rPr>
                <w:webHidden/>
              </w:rPr>
            </w:r>
            <w:r w:rsidR="00024210">
              <w:rPr>
                <w:webHidden/>
              </w:rPr>
              <w:fldChar w:fldCharType="separate"/>
            </w:r>
            <w:r w:rsidR="00F55036">
              <w:rPr>
                <w:webHidden/>
              </w:rPr>
              <w:t>1</w:t>
            </w:r>
            <w:r w:rsidR="00024210">
              <w:rPr>
                <w:webHidden/>
              </w:rPr>
              <w:fldChar w:fldCharType="end"/>
            </w:r>
          </w:hyperlink>
        </w:p>
        <w:p w14:paraId="354C8EC8" w14:textId="2A74AD17" w:rsidR="00024210" w:rsidRDefault="00560825">
          <w:pPr>
            <w:pStyle w:val="TOC2"/>
            <w:rPr>
              <w:rFonts w:asciiTheme="minorHAnsi" w:eastAsiaTheme="minorEastAsia" w:hAnsiTheme="minorHAnsi" w:cstheme="minorBidi"/>
              <w:sz w:val="22"/>
              <w:szCs w:val="22"/>
            </w:rPr>
          </w:pPr>
          <w:hyperlink w:anchor="_Toc105277243" w:history="1">
            <w:r w:rsidR="00024210" w:rsidRPr="003118DC">
              <w:rPr>
                <w:rStyle w:val="Hyperlink"/>
              </w:rPr>
              <w:t>1.2. Bố cục báo cáo</w:t>
            </w:r>
            <w:r w:rsidR="00024210">
              <w:rPr>
                <w:webHidden/>
              </w:rPr>
              <w:tab/>
            </w:r>
            <w:r w:rsidR="00024210">
              <w:rPr>
                <w:webHidden/>
              </w:rPr>
              <w:fldChar w:fldCharType="begin"/>
            </w:r>
            <w:r w:rsidR="00024210">
              <w:rPr>
                <w:webHidden/>
              </w:rPr>
              <w:instrText xml:space="preserve"> PAGEREF _Toc105277243 \h </w:instrText>
            </w:r>
            <w:r w:rsidR="00024210">
              <w:rPr>
                <w:webHidden/>
              </w:rPr>
            </w:r>
            <w:r w:rsidR="00024210">
              <w:rPr>
                <w:webHidden/>
              </w:rPr>
              <w:fldChar w:fldCharType="separate"/>
            </w:r>
            <w:r w:rsidR="00F55036">
              <w:rPr>
                <w:webHidden/>
              </w:rPr>
              <w:t>1</w:t>
            </w:r>
            <w:r w:rsidR="00024210">
              <w:rPr>
                <w:webHidden/>
              </w:rPr>
              <w:fldChar w:fldCharType="end"/>
            </w:r>
          </w:hyperlink>
        </w:p>
        <w:p w14:paraId="550E5576" w14:textId="1B6A44C1" w:rsidR="00024210" w:rsidRDefault="00560825">
          <w:pPr>
            <w:pStyle w:val="TOC1"/>
            <w:rPr>
              <w:rFonts w:asciiTheme="minorHAnsi" w:eastAsiaTheme="minorEastAsia" w:hAnsiTheme="minorHAnsi" w:cstheme="minorBidi"/>
              <w:b w:val="0"/>
              <w:sz w:val="22"/>
              <w:szCs w:val="22"/>
            </w:rPr>
          </w:pPr>
          <w:hyperlink w:anchor="_Toc105277244" w:history="1">
            <w:r w:rsidR="00024210" w:rsidRPr="003118DC">
              <w:rPr>
                <w:rStyle w:val="Hyperlink"/>
              </w:rPr>
              <w:t>Chương 1. BÀI TOÁN</w:t>
            </w:r>
            <w:r w:rsidR="00024210">
              <w:rPr>
                <w:webHidden/>
              </w:rPr>
              <w:tab/>
            </w:r>
            <w:r w:rsidR="00024210">
              <w:rPr>
                <w:webHidden/>
              </w:rPr>
              <w:fldChar w:fldCharType="begin"/>
            </w:r>
            <w:r w:rsidR="00024210">
              <w:rPr>
                <w:webHidden/>
              </w:rPr>
              <w:instrText xml:space="preserve"> PAGEREF _Toc105277244 \h </w:instrText>
            </w:r>
            <w:r w:rsidR="00024210">
              <w:rPr>
                <w:webHidden/>
              </w:rPr>
            </w:r>
            <w:r w:rsidR="00024210">
              <w:rPr>
                <w:webHidden/>
              </w:rPr>
              <w:fldChar w:fldCharType="separate"/>
            </w:r>
            <w:r w:rsidR="00F55036">
              <w:rPr>
                <w:webHidden/>
              </w:rPr>
              <w:t>2</w:t>
            </w:r>
            <w:r w:rsidR="00024210">
              <w:rPr>
                <w:webHidden/>
              </w:rPr>
              <w:fldChar w:fldCharType="end"/>
            </w:r>
          </w:hyperlink>
        </w:p>
        <w:p w14:paraId="21F182A9" w14:textId="4F311C87" w:rsidR="00024210" w:rsidRDefault="00560825">
          <w:pPr>
            <w:pStyle w:val="TOC2"/>
            <w:rPr>
              <w:rFonts w:asciiTheme="minorHAnsi" w:eastAsiaTheme="minorEastAsia" w:hAnsiTheme="minorHAnsi" w:cstheme="minorBidi"/>
              <w:sz w:val="22"/>
              <w:szCs w:val="22"/>
            </w:rPr>
          </w:pPr>
          <w:hyperlink w:anchor="_Toc105277245" w:history="1">
            <w:r w:rsidR="00024210" w:rsidRPr="003118DC">
              <w:rPr>
                <w:rStyle w:val="Hyperlink"/>
              </w:rPr>
              <w:t>1.1. Tổng quan về hệ thống đèn giao thông hiện nay</w:t>
            </w:r>
            <w:r w:rsidR="00024210">
              <w:rPr>
                <w:webHidden/>
              </w:rPr>
              <w:tab/>
            </w:r>
            <w:r w:rsidR="00024210">
              <w:rPr>
                <w:webHidden/>
              </w:rPr>
              <w:fldChar w:fldCharType="begin"/>
            </w:r>
            <w:r w:rsidR="00024210">
              <w:rPr>
                <w:webHidden/>
              </w:rPr>
              <w:instrText xml:space="preserve"> PAGEREF _Toc105277245 \h </w:instrText>
            </w:r>
            <w:r w:rsidR="00024210">
              <w:rPr>
                <w:webHidden/>
              </w:rPr>
            </w:r>
            <w:r w:rsidR="00024210">
              <w:rPr>
                <w:webHidden/>
              </w:rPr>
              <w:fldChar w:fldCharType="separate"/>
            </w:r>
            <w:r w:rsidR="00F55036">
              <w:rPr>
                <w:webHidden/>
              </w:rPr>
              <w:t>2</w:t>
            </w:r>
            <w:r w:rsidR="00024210">
              <w:rPr>
                <w:webHidden/>
              </w:rPr>
              <w:fldChar w:fldCharType="end"/>
            </w:r>
          </w:hyperlink>
        </w:p>
        <w:p w14:paraId="492E4B5C" w14:textId="0FB85AAA" w:rsidR="00024210" w:rsidRDefault="00560825">
          <w:pPr>
            <w:pStyle w:val="TOC3"/>
            <w:rPr>
              <w:rFonts w:asciiTheme="minorHAnsi" w:eastAsiaTheme="minorEastAsia" w:hAnsiTheme="minorHAnsi" w:cstheme="minorBidi"/>
              <w:noProof/>
              <w:sz w:val="22"/>
              <w:szCs w:val="22"/>
            </w:rPr>
          </w:pPr>
          <w:hyperlink w:anchor="_Toc105277246" w:history="1">
            <w:r w:rsidR="00024210" w:rsidRPr="003118DC">
              <w:rPr>
                <w:rStyle w:val="Hyperlink"/>
                <w:noProof/>
              </w:rPr>
              <w:t>1.1.1. Hệ thống đèn giao thông sử dụng mạch IC số điều khiển.</w:t>
            </w:r>
            <w:r w:rsidR="00024210">
              <w:rPr>
                <w:noProof/>
                <w:webHidden/>
              </w:rPr>
              <w:tab/>
            </w:r>
            <w:r w:rsidR="00024210">
              <w:rPr>
                <w:noProof/>
                <w:webHidden/>
              </w:rPr>
              <w:fldChar w:fldCharType="begin"/>
            </w:r>
            <w:r w:rsidR="00024210">
              <w:rPr>
                <w:noProof/>
                <w:webHidden/>
              </w:rPr>
              <w:instrText xml:space="preserve"> PAGEREF _Toc105277246 \h </w:instrText>
            </w:r>
            <w:r w:rsidR="00024210">
              <w:rPr>
                <w:noProof/>
                <w:webHidden/>
              </w:rPr>
            </w:r>
            <w:r w:rsidR="00024210">
              <w:rPr>
                <w:noProof/>
                <w:webHidden/>
              </w:rPr>
              <w:fldChar w:fldCharType="separate"/>
            </w:r>
            <w:r w:rsidR="00F55036">
              <w:rPr>
                <w:noProof/>
                <w:webHidden/>
              </w:rPr>
              <w:t>2</w:t>
            </w:r>
            <w:r w:rsidR="00024210">
              <w:rPr>
                <w:noProof/>
                <w:webHidden/>
              </w:rPr>
              <w:fldChar w:fldCharType="end"/>
            </w:r>
          </w:hyperlink>
        </w:p>
        <w:p w14:paraId="100DEA95" w14:textId="214ED5A9" w:rsidR="00024210" w:rsidRDefault="00560825">
          <w:pPr>
            <w:pStyle w:val="TOC3"/>
            <w:rPr>
              <w:rFonts w:asciiTheme="minorHAnsi" w:eastAsiaTheme="minorEastAsia" w:hAnsiTheme="minorHAnsi" w:cstheme="minorBidi"/>
              <w:noProof/>
              <w:sz w:val="22"/>
              <w:szCs w:val="22"/>
            </w:rPr>
          </w:pPr>
          <w:hyperlink w:anchor="_Toc105277247" w:history="1">
            <w:r w:rsidR="00024210" w:rsidRPr="003118DC">
              <w:rPr>
                <w:rStyle w:val="Hyperlink"/>
                <w:noProof/>
              </w:rPr>
              <w:t>1.1.2. Vi mạch dùng kỹ thuật vi xử lý</w:t>
            </w:r>
            <w:r w:rsidR="00024210">
              <w:rPr>
                <w:noProof/>
                <w:webHidden/>
              </w:rPr>
              <w:tab/>
            </w:r>
            <w:r w:rsidR="00024210">
              <w:rPr>
                <w:noProof/>
                <w:webHidden/>
              </w:rPr>
              <w:fldChar w:fldCharType="begin"/>
            </w:r>
            <w:r w:rsidR="00024210">
              <w:rPr>
                <w:noProof/>
                <w:webHidden/>
              </w:rPr>
              <w:instrText xml:space="preserve"> PAGEREF _Toc105277247 \h </w:instrText>
            </w:r>
            <w:r w:rsidR="00024210">
              <w:rPr>
                <w:noProof/>
                <w:webHidden/>
              </w:rPr>
            </w:r>
            <w:r w:rsidR="00024210">
              <w:rPr>
                <w:noProof/>
                <w:webHidden/>
              </w:rPr>
              <w:fldChar w:fldCharType="separate"/>
            </w:r>
            <w:r w:rsidR="00F55036">
              <w:rPr>
                <w:noProof/>
                <w:webHidden/>
              </w:rPr>
              <w:t>2</w:t>
            </w:r>
            <w:r w:rsidR="00024210">
              <w:rPr>
                <w:noProof/>
                <w:webHidden/>
              </w:rPr>
              <w:fldChar w:fldCharType="end"/>
            </w:r>
          </w:hyperlink>
        </w:p>
        <w:p w14:paraId="00ED07A9" w14:textId="0A983249" w:rsidR="00024210" w:rsidRDefault="00560825">
          <w:pPr>
            <w:pStyle w:val="TOC3"/>
            <w:rPr>
              <w:rFonts w:asciiTheme="minorHAnsi" w:eastAsiaTheme="minorEastAsia" w:hAnsiTheme="minorHAnsi" w:cstheme="minorBidi"/>
              <w:noProof/>
              <w:sz w:val="22"/>
              <w:szCs w:val="22"/>
            </w:rPr>
          </w:pPr>
          <w:hyperlink w:anchor="_Toc105277248" w:history="1">
            <w:r w:rsidR="00024210" w:rsidRPr="003118DC">
              <w:rPr>
                <w:rStyle w:val="Hyperlink"/>
                <w:noProof/>
              </w:rPr>
              <w:t>1.1.3. Điều khiển bằng vi điều khiển</w:t>
            </w:r>
            <w:r w:rsidR="00024210">
              <w:rPr>
                <w:noProof/>
                <w:webHidden/>
              </w:rPr>
              <w:tab/>
            </w:r>
            <w:r w:rsidR="00024210">
              <w:rPr>
                <w:noProof/>
                <w:webHidden/>
              </w:rPr>
              <w:fldChar w:fldCharType="begin"/>
            </w:r>
            <w:r w:rsidR="00024210">
              <w:rPr>
                <w:noProof/>
                <w:webHidden/>
              </w:rPr>
              <w:instrText xml:space="preserve"> PAGEREF _Toc105277248 \h </w:instrText>
            </w:r>
            <w:r w:rsidR="00024210">
              <w:rPr>
                <w:noProof/>
                <w:webHidden/>
              </w:rPr>
            </w:r>
            <w:r w:rsidR="00024210">
              <w:rPr>
                <w:noProof/>
                <w:webHidden/>
              </w:rPr>
              <w:fldChar w:fldCharType="separate"/>
            </w:r>
            <w:r w:rsidR="00F55036">
              <w:rPr>
                <w:noProof/>
                <w:webHidden/>
              </w:rPr>
              <w:t>3</w:t>
            </w:r>
            <w:r w:rsidR="00024210">
              <w:rPr>
                <w:noProof/>
                <w:webHidden/>
              </w:rPr>
              <w:fldChar w:fldCharType="end"/>
            </w:r>
          </w:hyperlink>
        </w:p>
        <w:p w14:paraId="204B9458" w14:textId="15D7ED9E" w:rsidR="00024210" w:rsidRDefault="00560825">
          <w:pPr>
            <w:pStyle w:val="TOC3"/>
            <w:rPr>
              <w:rFonts w:asciiTheme="minorHAnsi" w:eastAsiaTheme="minorEastAsia" w:hAnsiTheme="minorHAnsi" w:cstheme="minorBidi"/>
              <w:noProof/>
              <w:sz w:val="22"/>
              <w:szCs w:val="22"/>
            </w:rPr>
          </w:pPr>
          <w:hyperlink w:anchor="_Toc105277249" w:history="1">
            <w:r w:rsidR="00024210" w:rsidRPr="003118DC">
              <w:rPr>
                <w:rStyle w:val="Hyperlink"/>
                <w:noProof/>
              </w:rPr>
              <w:t>1.1.4. Điều khiển bằng PLC</w:t>
            </w:r>
            <w:r w:rsidR="00024210">
              <w:rPr>
                <w:noProof/>
                <w:webHidden/>
              </w:rPr>
              <w:tab/>
            </w:r>
            <w:r w:rsidR="00024210">
              <w:rPr>
                <w:noProof/>
                <w:webHidden/>
              </w:rPr>
              <w:fldChar w:fldCharType="begin"/>
            </w:r>
            <w:r w:rsidR="00024210">
              <w:rPr>
                <w:noProof/>
                <w:webHidden/>
              </w:rPr>
              <w:instrText xml:space="preserve"> PAGEREF _Toc105277249 \h </w:instrText>
            </w:r>
            <w:r w:rsidR="00024210">
              <w:rPr>
                <w:noProof/>
                <w:webHidden/>
              </w:rPr>
            </w:r>
            <w:r w:rsidR="00024210">
              <w:rPr>
                <w:noProof/>
                <w:webHidden/>
              </w:rPr>
              <w:fldChar w:fldCharType="separate"/>
            </w:r>
            <w:r w:rsidR="00F55036">
              <w:rPr>
                <w:noProof/>
                <w:webHidden/>
              </w:rPr>
              <w:t>3</w:t>
            </w:r>
            <w:r w:rsidR="00024210">
              <w:rPr>
                <w:noProof/>
                <w:webHidden/>
              </w:rPr>
              <w:fldChar w:fldCharType="end"/>
            </w:r>
          </w:hyperlink>
        </w:p>
        <w:p w14:paraId="0E86C56C" w14:textId="721CA70F" w:rsidR="00024210" w:rsidRDefault="00560825">
          <w:pPr>
            <w:pStyle w:val="TOC2"/>
            <w:rPr>
              <w:rFonts w:asciiTheme="minorHAnsi" w:eastAsiaTheme="minorEastAsia" w:hAnsiTheme="minorHAnsi" w:cstheme="minorBidi"/>
              <w:sz w:val="22"/>
              <w:szCs w:val="22"/>
            </w:rPr>
          </w:pPr>
          <w:hyperlink w:anchor="_Toc105277250" w:history="1">
            <w:r w:rsidR="00024210" w:rsidRPr="003118DC">
              <w:rPr>
                <w:rStyle w:val="Hyperlink"/>
              </w:rPr>
              <w:t>1.2. Xác định bài toán</w:t>
            </w:r>
            <w:r w:rsidR="00024210">
              <w:rPr>
                <w:webHidden/>
              </w:rPr>
              <w:tab/>
            </w:r>
            <w:r w:rsidR="00024210">
              <w:rPr>
                <w:webHidden/>
              </w:rPr>
              <w:fldChar w:fldCharType="begin"/>
            </w:r>
            <w:r w:rsidR="00024210">
              <w:rPr>
                <w:webHidden/>
              </w:rPr>
              <w:instrText xml:space="preserve"> PAGEREF _Toc105277250 \h </w:instrText>
            </w:r>
            <w:r w:rsidR="00024210">
              <w:rPr>
                <w:webHidden/>
              </w:rPr>
            </w:r>
            <w:r w:rsidR="00024210">
              <w:rPr>
                <w:webHidden/>
              </w:rPr>
              <w:fldChar w:fldCharType="separate"/>
            </w:r>
            <w:r w:rsidR="00F55036">
              <w:rPr>
                <w:webHidden/>
              </w:rPr>
              <w:t>4</w:t>
            </w:r>
            <w:r w:rsidR="00024210">
              <w:rPr>
                <w:webHidden/>
              </w:rPr>
              <w:fldChar w:fldCharType="end"/>
            </w:r>
          </w:hyperlink>
        </w:p>
        <w:p w14:paraId="635069DB" w14:textId="3C492681" w:rsidR="00024210" w:rsidRDefault="00560825">
          <w:pPr>
            <w:pStyle w:val="TOC3"/>
            <w:rPr>
              <w:rFonts w:asciiTheme="minorHAnsi" w:eastAsiaTheme="minorEastAsia" w:hAnsiTheme="minorHAnsi" w:cstheme="minorBidi"/>
              <w:noProof/>
              <w:sz w:val="22"/>
              <w:szCs w:val="22"/>
            </w:rPr>
          </w:pPr>
          <w:hyperlink w:anchor="_Toc105277251" w:history="1">
            <w:r w:rsidR="00024210" w:rsidRPr="003118DC">
              <w:rPr>
                <w:rStyle w:val="Hyperlink"/>
                <w:noProof/>
              </w:rPr>
              <w:t>1.2.1. Xác định bài toán</w:t>
            </w:r>
            <w:r w:rsidR="00024210">
              <w:rPr>
                <w:noProof/>
                <w:webHidden/>
              </w:rPr>
              <w:tab/>
            </w:r>
            <w:r w:rsidR="00024210">
              <w:rPr>
                <w:noProof/>
                <w:webHidden/>
              </w:rPr>
              <w:fldChar w:fldCharType="begin"/>
            </w:r>
            <w:r w:rsidR="00024210">
              <w:rPr>
                <w:noProof/>
                <w:webHidden/>
              </w:rPr>
              <w:instrText xml:space="preserve"> PAGEREF _Toc105277251 \h </w:instrText>
            </w:r>
            <w:r w:rsidR="00024210">
              <w:rPr>
                <w:noProof/>
                <w:webHidden/>
              </w:rPr>
            </w:r>
            <w:r w:rsidR="00024210">
              <w:rPr>
                <w:noProof/>
                <w:webHidden/>
              </w:rPr>
              <w:fldChar w:fldCharType="separate"/>
            </w:r>
            <w:r w:rsidR="00F55036">
              <w:rPr>
                <w:noProof/>
                <w:webHidden/>
              </w:rPr>
              <w:t>4</w:t>
            </w:r>
            <w:r w:rsidR="00024210">
              <w:rPr>
                <w:noProof/>
                <w:webHidden/>
              </w:rPr>
              <w:fldChar w:fldCharType="end"/>
            </w:r>
          </w:hyperlink>
        </w:p>
        <w:p w14:paraId="1EF9DFCC" w14:textId="2954A4BA" w:rsidR="00024210" w:rsidRDefault="00560825">
          <w:pPr>
            <w:pStyle w:val="TOC3"/>
            <w:rPr>
              <w:rFonts w:asciiTheme="minorHAnsi" w:eastAsiaTheme="minorEastAsia" w:hAnsiTheme="minorHAnsi" w:cstheme="minorBidi"/>
              <w:noProof/>
              <w:sz w:val="22"/>
              <w:szCs w:val="22"/>
            </w:rPr>
          </w:pPr>
          <w:hyperlink w:anchor="_Toc105277252" w:history="1">
            <w:r w:rsidR="00024210" w:rsidRPr="003118DC">
              <w:rPr>
                <w:rStyle w:val="Hyperlink"/>
                <w:noProof/>
              </w:rPr>
              <w:t>1.2.2. Sơ đồ cách bố trí đèn tại các nút giao thông</w:t>
            </w:r>
            <w:r w:rsidR="00024210">
              <w:rPr>
                <w:noProof/>
                <w:webHidden/>
              </w:rPr>
              <w:tab/>
            </w:r>
            <w:r w:rsidR="00024210">
              <w:rPr>
                <w:noProof/>
                <w:webHidden/>
              </w:rPr>
              <w:fldChar w:fldCharType="begin"/>
            </w:r>
            <w:r w:rsidR="00024210">
              <w:rPr>
                <w:noProof/>
                <w:webHidden/>
              </w:rPr>
              <w:instrText xml:space="preserve"> PAGEREF _Toc105277252 \h </w:instrText>
            </w:r>
            <w:r w:rsidR="00024210">
              <w:rPr>
                <w:noProof/>
                <w:webHidden/>
              </w:rPr>
            </w:r>
            <w:r w:rsidR="00024210">
              <w:rPr>
                <w:noProof/>
                <w:webHidden/>
              </w:rPr>
              <w:fldChar w:fldCharType="separate"/>
            </w:r>
            <w:r w:rsidR="00F55036">
              <w:rPr>
                <w:noProof/>
                <w:webHidden/>
              </w:rPr>
              <w:t>5</w:t>
            </w:r>
            <w:r w:rsidR="00024210">
              <w:rPr>
                <w:noProof/>
                <w:webHidden/>
              </w:rPr>
              <w:fldChar w:fldCharType="end"/>
            </w:r>
          </w:hyperlink>
        </w:p>
        <w:p w14:paraId="730B602F" w14:textId="4ACCAACF" w:rsidR="00024210" w:rsidRDefault="00560825">
          <w:pPr>
            <w:pStyle w:val="TOC1"/>
            <w:rPr>
              <w:rFonts w:asciiTheme="minorHAnsi" w:eastAsiaTheme="minorEastAsia" w:hAnsiTheme="minorHAnsi" w:cstheme="minorBidi"/>
              <w:b w:val="0"/>
              <w:sz w:val="22"/>
              <w:szCs w:val="22"/>
            </w:rPr>
          </w:pPr>
          <w:hyperlink w:anchor="_Toc105277253" w:history="1">
            <w:r w:rsidR="00024210" w:rsidRPr="003118DC">
              <w:rPr>
                <w:rStyle w:val="Hyperlink"/>
              </w:rPr>
              <w:t>Chương 2. PHÂN TÍCH HỆ THỐNG</w:t>
            </w:r>
            <w:r w:rsidR="00024210">
              <w:rPr>
                <w:webHidden/>
              </w:rPr>
              <w:tab/>
            </w:r>
            <w:r w:rsidR="00024210">
              <w:rPr>
                <w:webHidden/>
              </w:rPr>
              <w:fldChar w:fldCharType="begin"/>
            </w:r>
            <w:r w:rsidR="00024210">
              <w:rPr>
                <w:webHidden/>
              </w:rPr>
              <w:instrText xml:space="preserve"> PAGEREF _Toc105277253 \h </w:instrText>
            </w:r>
            <w:r w:rsidR="00024210">
              <w:rPr>
                <w:webHidden/>
              </w:rPr>
            </w:r>
            <w:r w:rsidR="00024210">
              <w:rPr>
                <w:webHidden/>
              </w:rPr>
              <w:fldChar w:fldCharType="separate"/>
            </w:r>
            <w:r w:rsidR="00F55036">
              <w:rPr>
                <w:webHidden/>
              </w:rPr>
              <w:t>6</w:t>
            </w:r>
            <w:r w:rsidR="00024210">
              <w:rPr>
                <w:webHidden/>
              </w:rPr>
              <w:fldChar w:fldCharType="end"/>
            </w:r>
          </w:hyperlink>
        </w:p>
        <w:p w14:paraId="1675EB6E" w14:textId="5B30EA2E" w:rsidR="00024210" w:rsidRDefault="00560825">
          <w:pPr>
            <w:pStyle w:val="TOC2"/>
            <w:rPr>
              <w:rFonts w:asciiTheme="minorHAnsi" w:eastAsiaTheme="minorEastAsia" w:hAnsiTheme="minorHAnsi" w:cstheme="minorBidi"/>
              <w:sz w:val="22"/>
              <w:szCs w:val="22"/>
            </w:rPr>
          </w:pPr>
          <w:hyperlink w:anchor="_Toc105277254" w:history="1">
            <w:r w:rsidR="00024210" w:rsidRPr="003118DC">
              <w:rPr>
                <w:rStyle w:val="Hyperlink"/>
              </w:rPr>
              <w:t>2.1. Tổng quan về các linh kiện sử dụng trong mạch</w:t>
            </w:r>
            <w:r w:rsidR="00024210">
              <w:rPr>
                <w:webHidden/>
              </w:rPr>
              <w:tab/>
            </w:r>
            <w:r w:rsidR="00024210">
              <w:rPr>
                <w:webHidden/>
              </w:rPr>
              <w:fldChar w:fldCharType="begin"/>
            </w:r>
            <w:r w:rsidR="00024210">
              <w:rPr>
                <w:webHidden/>
              </w:rPr>
              <w:instrText xml:space="preserve"> PAGEREF _Toc105277254 \h </w:instrText>
            </w:r>
            <w:r w:rsidR="00024210">
              <w:rPr>
                <w:webHidden/>
              </w:rPr>
            </w:r>
            <w:r w:rsidR="00024210">
              <w:rPr>
                <w:webHidden/>
              </w:rPr>
              <w:fldChar w:fldCharType="separate"/>
            </w:r>
            <w:r w:rsidR="00F55036">
              <w:rPr>
                <w:webHidden/>
              </w:rPr>
              <w:t>6</w:t>
            </w:r>
            <w:r w:rsidR="00024210">
              <w:rPr>
                <w:webHidden/>
              </w:rPr>
              <w:fldChar w:fldCharType="end"/>
            </w:r>
          </w:hyperlink>
        </w:p>
        <w:p w14:paraId="44D59448" w14:textId="4D3D6BCE" w:rsidR="00024210" w:rsidRDefault="00560825">
          <w:pPr>
            <w:pStyle w:val="TOC3"/>
            <w:rPr>
              <w:rFonts w:asciiTheme="minorHAnsi" w:eastAsiaTheme="minorEastAsia" w:hAnsiTheme="minorHAnsi" w:cstheme="minorBidi"/>
              <w:noProof/>
              <w:sz w:val="22"/>
              <w:szCs w:val="22"/>
            </w:rPr>
          </w:pPr>
          <w:hyperlink w:anchor="_Toc105277255" w:history="1">
            <w:r w:rsidR="00024210" w:rsidRPr="003118DC">
              <w:rPr>
                <w:rStyle w:val="Hyperlink"/>
                <w:noProof/>
              </w:rPr>
              <w:t>2.1.1. PIC18F4550</w:t>
            </w:r>
            <w:r w:rsidR="00024210">
              <w:rPr>
                <w:noProof/>
                <w:webHidden/>
              </w:rPr>
              <w:tab/>
            </w:r>
            <w:r w:rsidR="00024210">
              <w:rPr>
                <w:noProof/>
                <w:webHidden/>
              </w:rPr>
              <w:fldChar w:fldCharType="begin"/>
            </w:r>
            <w:r w:rsidR="00024210">
              <w:rPr>
                <w:noProof/>
                <w:webHidden/>
              </w:rPr>
              <w:instrText xml:space="preserve"> PAGEREF _Toc105277255 \h </w:instrText>
            </w:r>
            <w:r w:rsidR="00024210">
              <w:rPr>
                <w:noProof/>
                <w:webHidden/>
              </w:rPr>
            </w:r>
            <w:r w:rsidR="00024210">
              <w:rPr>
                <w:noProof/>
                <w:webHidden/>
              </w:rPr>
              <w:fldChar w:fldCharType="separate"/>
            </w:r>
            <w:r w:rsidR="00F55036">
              <w:rPr>
                <w:noProof/>
                <w:webHidden/>
              </w:rPr>
              <w:t>6</w:t>
            </w:r>
            <w:r w:rsidR="00024210">
              <w:rPr>
                <w:noProof/>
                <w:webHidden/>
              </w:rPr>
              <w:fldChar w:fldCharType="end"/>
            </w:r>
          </w:hyperlink>
        </w:p>
        <w:p w14:paraId="50A66645" w14:textId="33356BC4" w:rsidR="00024210" w:rsidRDefault="00560825">
          <w:pPr>
            <w:pStyle w:val="TOC3"/>
            <w:rPr>
              <w:rFonts w:asciiTheme="minorHAnsi" w:eastAsiaTheme="minorEastAsia" w:hAnsiTheme="minorHAnsi" w:cstheme="minorBidi"/>
              <w:noProof/>
              <w:sz w:val="22"/>
              <w:szCs w:val="22"/>
            </w:rPr>
          </w:pPr>
          <w:hyperlink w:anchor="_Toc105277256" w:history="1">
            <w:r w:rsidR="00024210" w:rsidRPr="003118DC">
              <w:rPr>
                <w:rStyle w:val="Hyperlink"/>
                <w:noProof/>
              </w:rPr>
              <w:t>2.1.2. Module đèn led giao thông</w:t>
            </w:r>
            <w:r w:rsidR="00024210">
              <w:rPr>
                <w:noProof/>
                <w:webHidden/>
              </w:rPr>
              <w:tab/>
            </w:r>
            <w:r w:rsidR="00024210">
              <w:rPr>
                <w:noProof/>
                <w:webHidden/>
              </w:rPr>
              <w:fldChar w:fldCharType="begin"/>
            </w:r>
            <w:r w:rsidR="00024210">
              <w:rPr>
                <w:noProof/>
                <w:webHidden/>
              </w:rPr>
              <w:instrText xml:space="preserve"> PAGEREF _Toc105277256 \h </w:instrText>
            </w:r>
            <w:r w:rsidR="00024210">
              <w:rPr>
                <w:noProof/>
                <w:webHidden/>
              </w:rPr>
            </w:r>
            <w:r w:rsidR="00024210">
              <w:rPr>
                <w:noProof/>
                <w:webHidden/>
              </w:rPr>
              <w:fldChar w:fldCharType="separate"/>
            </w:r>
            <w:r w:rsidR="00F55036">
              <w:rPr>
                <w:noProof/>
                <w:webHidden/>
              </w:rPr>
              <w:t>14</w:t>
            </w:r>
            <w:r w:rsidR="00024210">
              <w:rPr>
                <w:noProof/>
                <w:webHidden/>
              </w:rPr>
              <w:fldChar w:fldCharType="end"/>
            </w:r>
          </w:hyperlink>
        </w:p>
        <w:p w14:paraId="1AAE5649" w14:textId="250662B1" w:rsidR="00024210" w:rsidRDefault="00560825">
          <w:pPr>
            <w:pStyle w:val="TOC3"/>
            <w:rPr>
              <w:rFonts w:asciiTheme="minorHAnsi" w:eastAsiaTheme="minorEastAsia" w:hAnsiTheme="minorHAnsi" w:cstheme="minorBidi"/>
              <w:noProof/>
              <w:sz w:val="22"/>
              <w:szCs w:val="22"/>
            </w:rPr>
          </w:pPr>
          <w:hyperlink w:anchor="_Toc105277257" w:history="1">
            <w:r w:rsidR="00024210" w:rsidRPr="003118DC">
              <w:rPr>
                <w:rStyle w:val="Hyperlink"/>
                <w:noProof/>
              </w:rPr>
              <w:t>2.1.3. Led 7 đoạn</w:t>
            </w:r>
            <w:r w:rsidR="00024210">
              <w:rPr>
                <w:noProof/>
                <w:webHidden/>
              </w:rPr>
              <w:tab/>
            </w:r>
            <w:r w:rsidR="00024210">
              <w:rPr>
                <w:noProof/>
                <w:webHidden/>
              </w:rPr>
              <w:fldChar w:fldCharType="begin"/>
            </w:r>
            <w:r w:rsidR="00024210">
              <w:rPr>
                <w:noProof/>
                <w:webHidden/>
              </w:rPr>
              <w:instrText xml:space="preserve"> PAGEREF _Toc105277257 \h </w:instrText>
            </w:r>
            <w:r w:rsidR="00024210">
              <w:rPr>
                <w:noProof/>
                <w:webHidden/>
              </w:rPr>
            </w:r>
            <w:r w:rsidR="00024210">
              <w:rPr>
                <w:noProof/>
                <w:webHidden/>
              </w:rPr>
              <w:fldChar w:fldCharType="separate"/>
            </w:r>
            <w:r w:rsidR="00F55036">
              <w:rPr>
                <w:noProof/>
                <w:webHidden/>
              </w:rPr>
              <w:t>14</w:t>
            </w:r>
            <w:r w:rsidR="00024210">
              <w:rPr>
                <w:noProof/>
                <w:webHidden/>
              </w:rPr>
              <w:fldChar w:fldCharType="end"/>
            </w:r>
          </w:hyperlink>
        </w:p>
        <w:p w14:paraId="2D30F39B" w14:textId="05B82904" w:rsidR="00024210" w:rsidRDefault="00560825">
          <w:pPr>
            <w:pStyle w:val="TOC3"/>
            <w:rPr>
              <w:rFonts w:asciiTheme="minorHAnsi" w:eastAsiaTheme="minorEastAsia" w:hAnsiTheme="minorHAnsi" w:cstheme="minorBidi"/>
              <w:noProof/>
              <w:sz w:val="22"/>
              <w:szCs w:val="22"/>
            </w:rPr>
          </w:pPr>
          <w:hyperlink w:anchor="_Toc105277258" w:history="1">
            <w:r w:rsidR="00024210" w:rsidRPr="003118DC">
              <w:rPr>
                <w:rStyle w:val="Hyperlink"/>
                <w:noProof/>
              </w:rPr>
              <w:t>2.1.4. Mạch thời gian thực RTC DS1307</w:t>
            </w:r>
            <w:r w:rsidR="00024210">
              <w:rPr>
                <w:noProof/>
                <w:webHidden/>
              </w:rPr>
              <w:tab/>
            </w:r>
            <w:r w:rsidR="00024210">
              <w:rPr>
                <w:noProof/>
                <w:webHidden/>
              </w:rPr>
              <w:fldChar w:fldCharType="begin"/>
            </w:r>
            <w:r w:rsidR="00024210">
              <w:rPr>
                <w:noProof/>
                <w:webHidden/>
              </w:rPr>
              <w:instrText xml:space="preserve"> PAGEREF _Toc105277258 \h </w:instrText>
            </w:r>
            <w:r w:rsidR="00024210">
              <w:rPr>
                <w:noProof/>
                <w:webHidden/>
              </w:rPr>
            </w:r>
            <w:r w:rsidR="00024210">
              <w:rPr>
                <w:noProof/>
                <w:webHidden/>
              </w:rPr>
              <w:fldChar w:fldCharType="separate"/>
            </w:r>
            <w:r w:rsidR="00F55036">
              <w:rPr>
                <w:noProof/>
                <w:webHidden/>
              </w:rPr>
              <w:t>15</w:t>
            </w:r>
            <w:r w:rsidR="00024210">
              <w:rPr>
                <w:noProof/>
                <w:webHidden/>
              </w:rPr>
              <w:fldChar w:fldCharType="end"/>
            </w:r>
          </w:hyperlink>
        </w:p>
        <w:p w14:paraId="49FE46EB" w14:textId="3A3AE95C" w:rsidR="00024210" w:rsidRDefault="00560825">
          <w:pPr>
            <w:pStyle w:val="TOC2"/>
            <w:rPr>
              <w:rFonts w:asciiTheme="minorHAnsi" w:eastAsiaTheme="minorEastAsia" w:hAnsiTheme="minorHAnsi" w:cstheme="minorBidi"/>
              <w:sz w:val="22"/>
              <w:szCs w:val="22"/>
            </w:rPr>
          </w:pPr>
          <w:hyperlink w:anchor="_Toc105277259" w:history="1">
            <w:r w:rsidR="00024210" w:rsidRPr="003118DC">
              <w:rPr>
                <w:rStyle w:val="Hyperlink"/>
              </w:rPr>
              <w:t>2.2. Sơ đồ nguyên lý</w:t>
            </w:r>
            <w:r w:rsidR="00024210">
              <w:rPr>
                <w:webHidden/>
              </w:rPr>
              <w:tab/>
            </w:r>
            <w:r w:rsidR="00024210">
              <w:rPr>
                <w:webHidden/>
              </w:rPr>
              <w:fldChar w:fldCharType="begin"/>
            </w:r>
            <w:r w:rsidR="00024210">
              <w:rPr>
                <w:webHidden/>
              </w:rPr>
              <w:instrText xml:space="preserve"> PAGEREF _Toc105277259 \h </w:instrText>
            </w:r>
            <w:r w:rsidR="00024210">
              <w:rPr>
                <w:webHidden/>
              </w:rPr>
            </w:r>
            <w:r w:rsidR="00024210">
              <w:rPr>
                <w:webHidden/>
              </w:rPr>
              <w:fldChar w:fldCharType="separate"/>
            </w:r>
            <w:r w:rsidR="00F55036">
              <w:rPr>
                <w:webHidden/>
              </w:rPr>
              <w:t>16</w:t>
            </w:r>
            <w:r w:rsidR="00024210">
              <w:rPr>
                <w:webHidden/>
              </w:rPr>
              <w:fldChar w:fldCharType="end"/>
            </w:r>
          </w:hyperlink>
        </w:p>
        <w:p w14:paraId="3AF37565" w14:textId="050A7F5B" w:rsidR="00024210" w:rsidRDefault="00560825">
          <w:pPr>
            <w:pStyle w:val="TOC2"/>
            <w:rPr>
              <w:rFonts w:asciiTheme="minorHAnsi" w:eastAsiaTheme="minorEastAsia" w:hAnsiTheme="minorHAnsi" w:cstheme="minorBidi"/>
              <w:sz w:val="22"/>
              <w:szCs w:val="22"/>
            </w:rPr>
          </w:pPr>
          <w:hyperlink w:anchor="_Toc105277260" w:history="1">
            <w:r w:rsidR="00024210" w:rsidRPr="003118DC">
              <w:rPr>
                <w:rStyle w:val="Hyperlink"/>
              </w:rPr>
              <w:t>2.3. Lưu đồ thuật toán</w:t>
            </w:r>
            <w:r w:rsidR="00024210">
              <w:rPr>
                <w:webHidden/>
              </w:rPr>
              <w:tab/>
            </w:r>
            <w:r w:rsidR="00024210">
              <w:rPr>
                <w:webHidden/>
              </w:rPr>
              <w:fldChar w:fldCharType="begin"/>
            </w:r>
            <w:r w:rsidR="00024210">
              <w:rPr>
                <w:webHidden/>
              </w:rPr>
              <w:instrText xml:space="preserve"> PAGEREF _Toc105277260 \h </w:instrText>
            </w:r>
            <w:r w:rsidR="00024210">
              <w:rPr>
                <w:webHidden/>
              </w:rPr>
            </w:r>
            <w:r w:rsidR="00024210">
              <w:rPr>
                <w:webHidden/>
              </w:rPr>
              <w:fldChar w:fldCharType="separate"/>
            </w:r>
            <w:r w:rsidR="00F55036">
              <w:rPr>
                <w:webHidden/>
              </w:rPr>
              <w:t>16</w:t>
            </w:r>
            <w:r w:rsidR="00024210">
              <w:rPr>
                <w:webHidden/>
              </w:rPr>
              <w:fldChar w:fldCharType="end"/>
            </w:r>
          </w:hyperlink>
        </w:p>
        <w:p w14:paraId="28EB7D3C" w14:textId="67D3A0F5" w:rsidR="00024210" w:rsidRDefault="00560825">
          <w:pPr>
            <w:pStyle w:val="TOC1"/>
            <w:rPr>
              <w:rFonts w:asciiTheme="minorHAnsi" w:eastAsiaTheme="minorEastAsia" w:hAnsiTheme="minorHAnsi" w:cstheme="minorBidi"/>
              <w:b w:val="0"/>
              <w:sz w:val="22"/>
              <w:szCs w:val="22"/>
            </w:rPr>
          </w:pPr>
          <w:hyperlink w:anchor="_Toc105277261" w:history="1">
            <w:r w:rsidR="00024210" w:rsidRPr="003118DC">
              <w:rPr>
                <w:rStyle w:val="Hyperlink"/>
              </w:rPr>
              <w:t>Chương 3. THIẾT KẾ MẠCH</w:t>
            </w:r>
            <w:r w:rsidR="00024210">
              <w:rPr>
                <w:webHidden/>
              </w:rPr>
              <w:tab/>
            </w:r>
            <w:r w:rsidR="00024210">
              <w:rPr>
                <w:webHidden/>
              </w:rPr>
              <w:fldChar w:fldCharType="begin"/>
            </w:r>
            <w:r w:rsidR="00024210">
              <w:rPr>
                <w:webHidden/>
              </w:rPr>
              <w:instrText xml:space="preserve"> PAGEREF _Toc105277261 \h </w:instrText>
            </w:r>
            <w:r w:rsidR="00024210">
              <w:rPr>
                <w:webHidden/>
              </w:rPr>
            </w:r>
            <w:r w:rsidR="00024210">
              <w:rPr>
                <w:webHidden/>
              </w:rPr>
              <w:fldChar w:fldCharType="separate"/>
            </w:r>
            <w:r w:rsidR="00F55036">
              <w:rPr>
                <w:webHidden/>
              </w:rPr>
              <w:t>17</w:t>
            </w:r>
            <w:r w:rsidR="00024210">
              <w:rPr>
                <w:webHidden/>
              </w:rPr>
              <w:fldChar w:fldCharType="end"/>
            </w:r>
          </w:hyperlink>
        </w:p>
        <w:p w14:paraId="6D301C98" w14:textId="6A1BCCF5" w:rsidR="00024210" w:rsidRDefault="00560825">
          <w:pPr>
            <w:pStyle w:val="TOC2"/>
            <w:rPr>
              <w:rFonts w:asciiTheme="minorHAnsi" w:eastAsiaTheme="minorEastAsia" w:hAnsiTheme="minorHAnsi" w:cstheme="minorBidi"/>
              <w:sz w:val="22"/>
              <w:szCs w:val="22"/>
            </w:rPr>
          </w:pPr>
          <w:hyperlink w:anchor="_Toc105277262" w:history="1">
            <w:r w:rsidR="00024210" w:rsidRPr="003118DC">
              <w:rPr>
                <w:rStyle w:val="Hyperlink"/>
              </w:rPr>
              <w:t>3.1. Chương trình điều khiển</w:t>
            </w:r>
            <w:r w:rsidR="00024210">
              <w:rPr>
                <w:webHidden/>
              </w:rPr>
              <w:tab/>
            </w:r>
            <w:r w:rsidR="00024210">
              <w:rPr>
                <w:webHidden/>
              </w:rPr>
              <w:fldChar w:fldCharType="begin"/>
            </w:r>
            <w:r w:rsidR="00024210">
              <w:rPr>
                <w:webHidden/>
              </w:rPr>
              <w:instrText xml:space="preserve"> PAGEREF _Toc105277262 \h </w:instrText>
            </w:r>
            <w:r w:rsidR="00024210">
              <w:rPr>
                <w:webHidden/>
              </w:rPr>
            </w:r>
            <w:r w:rsidR="00024210">
              <w:rPr>
                <w:webHidden/>
              </w:rPr>
              <w:fldChar w:fldCharType="separate"/>
            </w:r>
            <w:r w:rsidR="00F55036">
              <w:rPr>
                <w:webHidden/>
              </w:rPr>
              <w:t>17</w:t>
            </w:r>
            <w:r w:rsidR="00024210">
              <w:rPr>
                <w:webHidden/>
              </w:rPr>
              <w:fldChar w:fldCharType="end"/>
            </w:r>
          </w:hyperlink>
        </w:p>
        <w:p w14:paraId="69C5DD17" w14:textId="3EFA7DDC" w:rsidR="00024210" w:rsidRDefault="00560825">
          <w:pPr>
            <w:pStyle w:val="TOC2"/>
            <w:rPr>
              <w:rFonts w:asciiTheme="minorHAnsi" w:eastAsiaTheme="minorEastAsia" w:hAnsiTheme="minorHAnsi" w:cstheme="minorBidi"/>
              <w:sz w:val="22"/>
              <w:szCs w:val="22"/>
            </w:rPr>
          </w:pPr>
          <w:hyperlink w:anchor="_Toc105277263" w:history="1">
            <w:r w:rsidR="00024210" w:rsidRPr="003118DC">
              <w:rPr>
                <w:rStyle w:val="Hyperlink"/>
              </w:rPr>
              <w:t>3.2. Mạch đã thiết kế</w:t>
            </w:r>
            <w:r w:rsidR="00024210">
              <w:rPr>
                <w:webHidden/>
              </w:rPr>
              <w:tab/>
            </w:r>
            <w:r w:rsidR="00024210">
              <w:rPr>
                <w:webHidden/>
              </w:rPr>
              <w:fldChar w:fldCharType="begin"/>
            </w:r>
            <w:r w:rsidR="00024210">
              <w:rPr>
                <w:webHidden/>
              </w:rPr>
              <w:instrText xml:space="preserve"> PAGEREF _Toc105277263 \h </w:instrText>
            </w:r>
            <w:r w:rsidR="00024210">
              <w:rPr>
                <w:webHidden/>
              </w:rPr>
            </w:r>
            <w:r w:rsidR="00024210">
              <w:rPr>
                <w:webHidden/>
              </w:rPr>
              <w:fldChar w:fldCharType="separate"/>
            </w:r>
            <w:r w:rsidR="00F55036">
              <w:rPr>
                <w:webHidden/>
              </w:rPr>
              <w:t>24</w:t>
            </w:r>
            <w:r w:rsidR="00024210">
              <w:rPr>
                <w:webHidden/>
              </w:rPr>
              <w:fldChar w:fldCharType="end"/>
            </w:r>
          </w:hyperlink>
        </w:p>
        <w:p w14:paraId="66BFAE85" w14:textId="0CDF3ACE" w:rsidR="00024210" w:rsidRDefault="00560825">
          <w:pPr>
            <w:pStyle w:val="TOC1"/>
            <w:rPr>
              <w:rFonts w:asciiTheme="minorHAnsi" w:eastAsiaTheme="minorEastAsia" w:hAnsiTheme="minorHAnsi" w:cstheme="minorBidi"/>
              <w:b w:val="0"/>
              <w:sz w:val="22"/>
              <w:szCs w:val="22"/>
            </w:rPr>
          </w:pPr>
          <w:hyperlink w:anchor="_Toc105277264" w:history="1">
            <w:r w:rsidR="00024210" w:rsidRPr="003118DC">
              <w:rPr>
                <w:rStyle w:val="Hyperlink"/>
              </w:rPr>
              <w:t>Chương 4. KẾT LUẬN</w:t>
            </w:r>
            <w:r w:rsidR="00024210">
              <w:rPr>
                <w:webHidden/>
              </w:rPr>
              <w:tab/>
            </w:r>
            <w:r w:rsidR="00024210">
              <w:rPr>
                <w:webHidden/>
              </w:rPr>
              <w:fldChar w:fldCharType="begin"/>
            </w:r>
            <w:r w:rsidR="00024210">
              <w:rPr>
                <w:webHidden/>
              </w:rPr>
              <w:instrText xml:space="preserve"> PAGEREF _Toc105277264 \h </w:instrText>
            </w:r>
            <w:r w:rsidR="00024210">
              <w:rPr>
                <w:webHidden/>
              </w:rPr>
            </w:r>
            <w:r w:rsidR="00024210">
              <w:rPr>
                <w:webHidden/>
              </w:rPr>
              <w:fldChar w:fldCharType="separate"/>
            </w:r>
            <w:r w:rsidR="00F55036">
              <w:rPr>
                <w:webHidden/>
              </w:rPr>
              <w:t>25</w:t>
            </w:r>
            <w:r w:rsidR="00024210">
              <w:rPr>
                <w:webHidden/>
              </w:rPr>
              <w:fldChar w:fldCharType="end"/>
            </w:r>
          </w:hyperlink>
        </w:p>
        <w:p w14:paraId="6297051F" w14:textId="4645F5C8" w:rsidR="00024210" w:rsidRDefault="00560825">
          <w:pPr>
            <w:pStyle w:val="TOC2"/>
            <w:rPr>
              <w:rFonts w:asciiTheme="minorHAnsi" w:eastAsiaTheme="minorEastAsia" w:hAnsiTheme="minorHAnsi" w:cstheme="minorBidi"/>
              <w:sz w:val="22"/>
              <w:szCs w:val="22"/>
            </w:rPr>
          </w:pPr>
          <w:hyperlink w:anchor="_Toc105277265" w:history="1">
            <w:r w:rsidR="00024210" w:rsidRPr="003118DC">
              <w:rPr>
                <w:rStyle w:val="Hyperlink"/>
              </w:rPr>
              <w:t>4.1. Kết quả đạt được</w:t>
            </w:r>
            <w:r w:rsidR="00024210">
              <w:rPr>
                <w:webHidden/>
              </w:rPr>
              <w:tab/>
            </w:r>
            <w:r w:rsidR="00024210">
              <w:rPr>
                <w:webHidden/>
              </w:rPr>
              <w:fldChar w:fldCharType="begin"/>
            </w:r>
            <w:r w:rsidR="00024210">
              <w:rPr>
                <w:webHidden/>
              </w:rPr>
              <w:instrText xml:space="preserve"> PAGEREF _Toc105277265 \h </w:instrText>
            </w:r>
            <w:r w:rsidR="00024210">
              <w:rPr>
                <w:webHidden/>
              </w:rPr>
            </w:r>
            <w:r w:rsidR="00024210">
              <w:rPr>
                <w:webHidden/>
              </w:rPr>
              <w:fldChar w:fldCharType="separate"/>
            </w:r>
            <w:r w:rsidR="00F55036">
              <w:rPr>
                <w:webHidden/>
              </w:rPr>
              <w:t>25</w:t>
            </w:r>
            <w:r w:rsidR="00024210">
              <w:rPr>
                <w:webHidden/>
              </w:rPr>
              <w:fldChar w:fldCharType="end"/>
            </w:r>
          </w:hyperlink>
        </w:p>
        <w:p w14:paraId="56AC6A2D" w14:textId="4F03F004" w:rsidR="00024210" w:rsidRDefault="00560825">
          <w:pPr>
            <w:pStyle w:val="TOC3"/>
            <w:rPr>
              <w:rFonts w:asciiTheme="minorHAnsi" w:eastAsiaTheme="minorEastAsia" w:hAnsiTheme="minorHAnsi" w:cstheme="minorBidi"/>
              <w:noProof/>
              <w:sz w:val="22"/>
              <w:szCs w:val="22"/>
            </w:rPr>
          </w:pPr>
          <w:hyperlink w:anchor="_Toc105277266" w:history="1">
            <w:r w:rsidR="00024210" w:rsidRPr="003118DC">
              <w:rPr>
                <w:rStyle w:val="Hyperlink"/>
                <w:noProof/>
              </w:rPr>
              <w:t>4.1.1. Kỹ năng</w:t>
            </w:r>
            <w:r w:rsidR="00024210">
              <w:rPr>
                <w:noProof/>
                <w:webHidden/>
              </w:rPr>
              <w:tab/>
            </w:r>
            <w:r w:rsidR="00024210">
              <w:rPr>
                <w:noProof/>
                <w:webHidden/>
              </w:rPr>
              <w:fldChar w:fldCharType="begin"/>
            </w:r>
            <w:r w:rsidR="00024210">
              <w:rPr>
                <w:noProof/>
                <w:webHidden/>
              </w:rPr>
              <w:instrText xml:space="preserve"> PAGEREF _Toc105277266 \h </w:instrText>
            </w:r>
            <w:r w:rsidR="00024210">
              <w:rPr>
                <w:noProof/>
                <w:webHidden/>
              </w:rPr>
            </w:r>
            <w:r w:rsidR="00024210">
              <w:rPr>
                <w:noProof/>
                <w:webHidden/>
              </w:rPr>
              <w:fldChar w:fldCharType="separate"/>
            </w:r>
            <w:r w:rsidR="00F55036">
              <w:rPr>
                <w:noProof/>
                <w:webHidden/>
              </w:rPr>
              <w:t>25</w:t>
            </w:r>
            <w:r w:rsidR="00024210">
              <w:rPr>
                <w:noProof/>
                <w:webHidden/>
              </w:rPr>
              <w:fldChar w:fldCharType="end"/>
            </w:r>
          </w:hyperlink>
        </w:p>
        <w:p w14:paraId="2F721A1D" w14:textId="4ABD13D2" w:rsidR="00024210" w:rsidRDefault="00560825">
          <w:pPr>
            <w:pStyle w:val="TOC3"/>
            <w:rPr>
              <w:rFonts w:asciiTheme="minorHAnsi" w:eastAsiaTheme="minorEastAsia" w:hAnsiTheme="minorHAnsi" w:cstheme="minorBidi"/>
              <w:noProof/>
              <w:sz w:val="22"/>
              <w:szCs w:val="22"/>
            </w:rPr>
          </w:pPr>
          <w:hyperlink w:anchor="_Toc105277267" w:history="1">
            <w:r w:rsidR="00024210" w:rsidRPr="003118DC">
              <w:rPr>
                <w:rStyle w:val="Hyperlink"/>
                <w:noProof/>
              </w:rPr>
              <w:t>4.1.2. Về kiến thức</w:t>
            </w:r>
            <w:r w:rsidR="00024210">
              <w:rPr>
                <w:noProof/>
                <w:webHidden/>
              </w:rPr>
              <w:tab/>
            </w:r>
            <w:r w:rsidR="00024210">
              <w:rPr>
                <w:noProof/>
                <w:webHidden/>
              </w:rPr>
              <w:fldChar w:fldCharType="begin"/>
            </w:r>
            <w:r w:rsidR="00024210">
              <w:rPr>
                <w:noProof/>
                <w:webHidden/>
              </w:rPr>
              <w:instrText xml:space="preserve"> PAGEREF _Toc105277267 \h </w:instrText>
            </w:r>
            <w:r w:rsidR="00024210">
              <w:rPr>
                <w:noProof/>
                <w:webHidden/>
              </w:rPr>
            </w:r>
            <w:r w:rsidR="00024210">
              <w:rPr>
                <w:noProof/>
                <w:webHidden/>
              </w:rPr>
              <w:fldChar w:fldCharType="separate"/>
            </w:r>
            <w:r w:rsidR="00F55036">
              <w:rPr>
                <w:noProof/>
                <w:webHidden/>
              </w:rPr>
              <w:t>25</w:t>
            </w:r>
            <w:r w:rsidR="00024210">
              <w:rPr>
                <w:noProof/>
                <w:webHidden/>
              </w:rPr>
              <w:fldChar w:fldCharType="end"/>
            </w:r>
          </w:hyperlink>
        </w:p>
        <w:p w14:paraId="4760953D" w14:textId="355D93F0" w:rsidR="00024210" w:rsidRDefault="00560825">
          <w:pPr>
            <w:pStyle w:val="TOC3"/>
            <w:rPr>
              <w:rFonts w:asciiTheme="minorHAnsi" w:eastAsiaTheme="minorEastAsia" w:hAnsiTheme="minorHAnsi" w:cstheme="minorBidi"/>
              <w:noProof/>
              <w:sz w:val="22"/>
              <w:szCs w:val="22"/>
            </w:rPr>
          </w:pPr>
          <w:hyperlink w:anchor="_Toc105277268" w:history="1">
            <w:r w:rsidR="00024210" w:rsidRPr="003118DC">
              <w:rPr>
                <w:rStyle w:val="Hyperlink"/>
                <w:noProof/>
              </w:rPr>
              <w:t>4.1.3. Kết quả đồ án</w:t>
            </w:r>
            <w:r w:rsidR="00024210">
              <w:rPr>
                <w:noProof/>
                <w:webHidden/>
              </w:rPr>
              <w:tab/>
            </w:r>
            <w:r w:rsidR="00024210">
              <w:rPr>
                <w:noProof/>
                <w:webHidden/>
              </w:rPr>
              <w:fldChar w:fldCharType="begin"/>
            </w:r>
            <w:r w:rsidR="00024210">
              <w:rPr>
                <w:noProof/>
                <w:webHidden/>
              </w:rPr>
              <w:instrText xml:space="preserve"> PAGEREF _Toc105277268 \h </w:instrText>
            </w:r>
            <w:r w:rsidR="00024210">
              <w:rPr>
                <w:noProof/>
                <w:webHidden/>
              </w:rPr>
            </w:r>
            <w:r w:rsidR="00024210">
              <w:rPr>
                <w:noProof/>
                <w:webHidden/>
              </w:rPr>
              <w:fldChar w:fldCharType="separate"/>
            </w:r>
            <w:r w:rsidR="00F55036">
              <w:rPr>
                <w:noProof/>
                <w:webHidden/>
              </w:rPr>
              <w:t>25</w:t>
            </w:r>
            <w:r w:rsidR="00024210">
              <w:rPr>
                <w:noProof/>
                <w:webHidden/>
              </w:rPr>
              <w:fldChar w:fldCharType="end"/>
            </w:r>
          </w:hyperlink>
        </w:p>
        <w:p w14:paraId="5F4A22AB" w14:textId="2590D5FE" w:rsidR="00024210" w:rsidRDefault="00560825">
          <w:pPr>
            <w:pStyle w:val="TOC2"/>
            <w:rPr>
              <w:rFonts w:asciiTheme="minorHAnsi" w:eastAsiaTheme="minorEastAsia" w:hAnsiTheme="minorHAnsi" w:cstheme="minorBidi"/>
              <w:sz w:val="22"/>
              <w:szCs w:val="22"/>
            </w:rPr>
          </w:pPr>
          <w:hyperlink w:anchor="_Toc105277269" w:history="1">
            <w:r w:rsidR="00024210" w:rsidRPr="003118DC">
              <w:rPr>
                <w:rStyle w:val="Hyperlink"/>
              </w:rPr>
              <w:t>4.2. Hướng nghiên cứu</w:t>
            </w:r>
            <w:r w:rsidR="00024210">
              <w:rPr>
                <w:webHidden/>
              </w:rPr>
              <w:tab/>
            </w:r>
            <w:r w:rsidR="00024210">
              <w:rPr>
                <w:webHidden/>
              </w:rPr>
              <w:fldChar w:fldCharType="begin"/>
            </w:r>
            <w:r w:rsidR="00024210">
              <w:rPr>
                <w:webHidden/>
              </w:rPr>
              <w:instrText xml:space="preserve"> PAGEREF _Toc105277269 \h </w:instrText>
            </w:r>
            <w:r w:rsidR="00024210">
              <w:rPr>
                <w:webHidden/>
              </w:rPr>
            </w:r>
            <w:r w:rsidR="00024210">
              <w:rPr>
                <w:webHidden/>
              </w:rPr>
              <w:fldChar w:fldCharType="separate"/>
            </w:r>
            <w:r w:rsidR="00F55036">
              <w:rPr>
                <w:webHidden/>
              </w:rPr>
              <w:t>25</w:t>
            </w:r>
            <w:r w:rsidR="00024210">
              <w:rPr>
                <w:webHidden/>
              </w:rPr>
              <w:fldChar w:fldCharType="end"/>
            </w:r>
          </w:hyperlink>
        </w:p>
        <w:p w14:paraId="3A20EE56" w14:textId="5CAC3DB4" w:rsidR="00024210" w:rsidRDefault="00560825">
          <w:pPr>
            <w:pStyle w:val="TOC1"/>
            <w:rPr>
              <w:rFonts w:asciiTheme="minorHAnsi" w:eastAsiaTheme="minorEastAsia" w:hAnsiTheme="minorHAnsi" w:cstheme="minorBidi"/>
              <w:b w:val="0"/>
              <w:sz w:val="22"/>
              <w:szCs w:val="22"/>
            </w:rPr>
          </w:pPr>
          <w:hyperlink w:anchor="_Toc105277270" w:history="1">
            <w:r w:rsidR="00024210" w:rsidRPr="003118DC">
              <w:rPr>
                <w:rStyle w:val="Hyperlink"/>
              </w:rPr>
              <w:t>Chương 5. TÀI LIỆU THAM KHẢO</w:t>
            </w:r>
            <w:r w:rsidR="00024210">
              <w:rPr>
                <w:webHidden/>
              </w:rPr>
              <w:tab/>
            </w:r>
            <w:r w:rsidR="00024210">
              <w:rPr>
                <w:webHidden/>
              </w:rPr>
              <w:fldChar w:fldCharType="begin"/>
            </w:r>
            <w:r w:rsidR="00024210">
              <w:rPr>
                <w:webHidden/>
              </w:rPr>
              <w:instrText xml:space="preserve"> PAGEREF _Toc105277270 \h </w:instrText>
            </w:r>
            <w:r w:rsidR="00024210">
              <w:rPr>
                <w:webHidden/>
              </w:rPr>
            </w:r>
            <w:r w:rsidR="00024210">
              <w:rPr>
                <w:webHidden/>
              </w:rPr>
              <w:fldChar w:fldCharType="separate"/>
            </w:r>
            <w:r w:rsidR="00F55036">
              <w:rPr>
                <w:webHidden/>
              </w:rPr>
              <w:t>26</w:t>
            </w:r>
            <w:r w:rsidR="00024210">
              <w:rPr>
                <w:webHidden/>
              </w:rPr>
              <w:fldChar w:fldCharType="end"/>
            </w:r>
          </w:hyperlink>
        </w:p>
        <w:p w14:paraId="4C893D6F" w14:textId="1C642885" w:rsidR="00024210" w:rsidRDefault="00024210">
          <w:r>
            <w:rPr>
              <w:b/>
              <w:bCs/>
              <w:noProof/>
            </w:rPr>
            <w:fldChar w:fldCharType="end"/>
          </w:r>
        </w:p>
      </w:sdtContent>
    </w:sdt>
    <w:p w14:paraId="477C0F90" w14:textId="77777777" w:rsidR="0024321D" w:rsidRPr="00477F5F" w:rsidRDefault="0024321D" w:rsidP="00320C61"/>
    <w:p w14:paraId="0B90AC92" w14:textId="77777777" w:rsidR="00C73265" w:rsidRPr="00024210" w:rsidRDefault="004B0BAE" w:rsidP="00024210">
      <w:pPr>
        <w:jc w:val="center"/>
        <w:rPr>
          <w:b/>
          <w:bCs/>
          <w:sz w:val="36"/>
          <w:szCs w:val="36"/>
        </w:rPr>
      </w:pPr>
      <w:bookmarkStart w:id="56" w:name="_Toc6684066"/>
      <w:bookmarkStart w:id="57" w:name="_Toc6684127"/>
      <w:bookmarkStart w:id="58" w:name="_Toc6688595"/>
      <w:bookmarkStart w:id="59" w:name="_Toc7253361"/>
      <w:bookmarkStart w:id="60" w:name="_Toc7978868"/>
      <w:bookmarkStart w:id="61" w:name="_Toc8805994"/>
      <w:bookmarkEnd w:id="49"/>
      <w:bookmarkEnd w:id="50"/>
      <w:bookmarkEnd w:id="51"/>
      <w:bookmarkEnd w:id="52"/>
      <w:bookmarkEnd w:id="53"/>
      <w:bookmarkEnd w:id="54"/>
      <w:bookmarkEnd w:id="55"/>
      <w:r w:rsidRPr="00024210">
        <w:rPr>
          <w:b/>
          <w:bCs/>
          <w:sz w:val="36"/>
          <w:szCs w:val="36"/>
        </w:rPr>
        <w:br w:type="page"/>
      </w:r>
      <w:bookmarkStart w:id="62" w:name="_Toc9016560"/>
      <w:bookmarkStart w:id="63" w:name="_Toc67480302"/>
      <w:r w:rsidR="00606596" w:rsidRPr="00024210">
        <w:rPr>
          <w:b/>
          <w:bCs/>
          <w:sz w:val="36"/>
          <w:szCs w:val="36"/>
        </w:rPr>
        <w:lastRenderedPageBreak/>
        <w:t xml:space="preserve">DANH MỤC </w:t>
      </w:r>
      <w:r w:rsidR="00E83B3F" w:rsidRPr="00024210">
        <w:rPr>
          <w:b/>
          <w:bCs/>
          <w:sz w:val="36"/>
          <w:szCs w:val="36"/>
        </w:rPr>
        <w:t>HÌNH VẼ</w:t>
      </w:r>
      <w:bookmarkEnd w:id="56"/>
      <w:bookmarkEnd w:id="57"/>
      <w:bookmarkEnd w:id="58"/>
      <w:bookmarkEnd w:id="59"/>
      <w:bookmarkEnd w:id="60"/>
      <w:bookmarkEnd w:id="61"/>
      <w:bookmarkEnd w:id="62"/>
      <w:bookmarkEnd w:id="63"/>
    </w:p>
    <w:bookmarkStart w:id="64" w:name="_Toc6684067"/>
    <w:bookmarkStart w:id="65" w:name="_Toc6684128"/>
    <w:bookmarkStart w:id="66" w:name="_Toc6688596"/>
    <w:bookmarkStart w:id="67" w:name="_Toc7253362"/>
    <w:bookmarkStart w:id="68" w:name="_Toc7978869"/>
    <w:bookmarkStart w:id="69" w:name="_Toc8805995"/>
    <w:p w14:paraId="6362CC79" w14:textId="745B778E" w:rsidR="00024210" w:rsidRDefault="00024210">
      <w:pPr>
        <w:pStyle w:val="TableofFigures"/>
        <w:tabs>
          <w:tab w:val="right" w:leader="dot" w:pos="9062"/>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105277318" w:history="1">
        <w:r w:rsidRPr="00B60F65">
          <w:rPr>
            <w:rStyle w:val="Hyperlink"/>
            <w:noProof/>
          </w:rPr>
          <w:t>Hình 1.1 Sơ đồ bố trí đèn</w:t>
        </w:r>
        <w:r>
          <w:rPr>
            <w:noProof/>
            <w:webHidden/>
          </w:rPr>
          <w:tab/>
        </w:r>
        <w:r>
          <w:rPr>
            <w:noProof/>
            <w:webHidden/>
          </w:rPr>
          <w:fldChar w:fldCharType="begin"/>
        </w:r>
        <w:r>
          <w:rPr>
            <w:noProof/>
            <w:webHidden/>
          </w:rPr>
          <w:instrText xml:space="preserve"> PAGEREF _Toc105277318 \h </w:instrText>
        </w:r>
        <w:r>
          <w:rPr>
            <w:noProof/>
            <w:webHidden/>
          </w:rPr>
        </w:r>
        <w:r>
          <w:rPr>
            <w:noProof/>
            <w:webHidden/>
          </w:rPr>
          <w:fldChar w:fldCharType="separate"/>
        </w:r>
        <w:r w:rsidR="00F55036">
          <w:rPr>
            <w:noProof/>
            <w:webHidden/>
          </w:rPr>
          <w:t>5</w:t>
        </w:r>
        <w:r>
          <w:rPr>
            <w:noProof/>
            <w:webHidden/>
          </w:rPr>
          <w:fldChar w:fldCharType="end"/>
        </w:r>
      </w:hyperlink>
    </w:p>
    <w:p w14:paraId="604B286E" w14:textId="48A578F4" w:rsidR="00024210" w:rsidRDefault="00560825">
      <w:pPr>
        <w:pStyle w:val="TableofFigures"/>
        <w:tabs>
          <w:tab w:val="right" w:leader="dot" w:pos="9062"/>
        </w:tabs>
        <w:rPr>
          <w:rFonts w:asciiTheme="minorHAnsi" w:eastAsiaTheme="minorEastAsia" w:hAnsiTheme="minorHAnsi" w:cstheme="minorBidi"/>
          <w:noProof/>
          <w:sz w:val="22"/>
          <w:szCs w:val="22"/>
        </w:rPr>
      </w:pPr>
      <w:hyperlink w:anchor="_Toc105277319" w:history="1">
        <w:r w:rsidR="00024210" w:rsidRPr="00B60F65">
          <w:rPr>
            <w:rStyle w:val="Hyperlink"/>
            <w:noProof/>
          </w:rPr>
          <w:t>Hình 2.1 PIC18F4550</w:t>
        </w:r>
        <w:r w:rsidR="00024210">
          <w:rPr>
            <w:noProof/>
            <w:webHidden/>
          </w:rPr>
          <w:tab/>
        </w:r>
        <w:r w:rsidR="00024210">
          <w:rPr>
            <w:noProof/>
            <w:webHidden/>
          </w:rPr>
          <w:fldChar w:fldCharType="begin"/>
        </w:r>
        <w:r w:rsidR="00024210">
          <w:rPr>
            <w:noProof/>
            <w:webHidden/>
          </w:rPr>
          <w:instrText xml:space="preserve"> PAGEREF _Toc105277319 \h </w:instrText>
        </w:r>
        <w:r w:rsidR="00024210">
          <w:rPr>
            <w:noProof/>
            <w:webHidden/>
          </w:rPr>
        </w:r>
        <w:r w:rsidR="00024210">
          <w:rPr>
            <w:noProof/>
            <w:webHidden/>
          </w:rPr>
          <w:fldChar w:fldCharType="separate"/>
        </w:r>
        <w:r w:rsidR="00F55036">
          <w:rPr>
            <w:noProof/>
            <w:webHidden/>
          </w:rPr>
          <w:t>6</w:t>
        </w:r>
        <w:r w:rsidR="00024210">
          <w:rPr>
            <w:noProof/>
            <w:webHidden/>
          </w:rPr>
          <w:fldChar w:fldCharType="end"/>
        </w:r>
      </w:hyperlink>
    </w:p>
    <w:p w14:paraId="3E5AE212" w14:textId="423941A0" w:rsidR="00024210" w:rsidRDefault="00560825">
      <w:pPr>
        <w:pStyle w:val="TableofFigures"/>
        <w:tabs>
          <w:tab w:val="right" w:leader="dot" w:pos="9062"/>
        </w:tabs>
        <w:rPr>
          <w:rFonts w:asciiTheme="minorHAnsi" w:eastAsiaTheme="minorEastAsia" w:hAnsiTheme="minorHAnsi" w:cstheme="minorBidi"/>
          <w:noProof/>
          <w:sz w:val="22"/>
          <w:szCs w:val="22"/>
        </w:rPr>
      </w:pPr>
      <w:hyperlink w:anchor="_Toc105277320" w:history="1">
        <w:r w:rsidR="00024210" w:rsidRPr="00B60F65">
          <w:rPr>
            <w:rStyle w:val="Hyperlink"/>
            <w:iCs/>
            <w:noProof/>
          </w:rPr>
          <w:t>Hình 2.2 Thông số kỹ thuật PIC18F4550</w:t>
        </w:r>
        <w:r w:rsidR="00024210">
          <w:rPr>
            <w:noProof/>
            <w:webHidden/>
          </w:rPr>
          <w:tab/>
        </w:r>
        <w:r w:rsidR="00024210">
          <w:rPr>
            <w:noProof/>
            <w:webHidden/>
          </w:rPr>
          <w:fldChar w:fldCharType="begin"/>
        </w:r>
        <w:r w:rsidR="00024210">
          <w:rPr>
            <w:noProof/>
            <w:webHidden/>
          </w:rPr>
          <w:instrText xml:space="preserve"> PAGEREF _Toc105277320 \h </w:instrText>
        </w:r>
        <w:r w:rsidR="00024210">
          <w:rPr>
            <w:noProof/>
            <w:webHidden/>
          </w:rPr>
        </w:r>
        <w:r w:rsidR="00024210">
          <w:rPr>
            <w:noProof/>
            <w:webHidden/>
          </w:rPr>
          <w:fldChar w:fldCharType="separate"/>
        </w:r>
        <w:r w:rsidR="00F55036">
          <w:rPr>
            <w:noProof/>
            <w:webHidden/>
          </w:rPr>
          <w:t>7</w:t>
        </w:r>
        <w:r w:rsidR="00024210">
          <w:rPr>
            <w:noProof/>
            <w:webHidden/>
          </w:rPr>
          <w:fldChar w:fldCharType="end"/>
        </w:r>
      </w:hyperlink>
    </w:p>
    <w:p w14:paraId="3F9FABC6" w14:textId="501C749D" w:rsidR="00024210" w:rsidRDefault="00560825">
      <w:pPr>
        <w:pStyle w:val="TableofFigures"/>
        <w:tabs>
          <w:tab w:val="right" w:leader="dot" w:pos="9062"/>
        </w:tabs>
        <w:rPr>
          <w:rFonts w:asciiTheme="minorHAnsi" w:eastAsiaTheme="minorEastAsia" w:hAnsiTheme="minorHAnsi" w:cstheme="minorBidi"/>
          <w:noProof/>
          <w:sz w:val="22"/>
          <w:szCs w:val="22"/>
        </w:rPr>
      </w:pPr>
      <w:hyperlink w:anchor="_Toc105277321" w:history="1">
        <w:r w:rsidR="00024210" w:rsidRPr="00B60F65">
          <w:rPr>
            <w:rStyle w:val="Hyperlink"/>
            <w:noProof/>
          </w:rPr>
          <w:t>Hình 2.3 Sơ đồ chân PIC18F4550</w:t>
        </w:r>
        <w:r w:rsidR="00024210">
          <w:rPr>
            <w:noProof/>
            <w:webHidden/>
          </w:rPr>
          <w:tab/>
        </w:r>
        <w:r w:rsidR="00024210">
          <w:rPr>
            <w:noProof/>
            <w:webHidden/>
          </w:rPr>
          <w:fldChar w:fldCharType="begin"/>
        </w:r>
        <w:r w:rsidR="00024210">
          <w:rPr>
            <w:noProof/>
            <w:webHidden/>
          </w:rPr>
          <w:instrText xml:space="preserve"> PAGEREF _Toc105277321 \h </w:instrText>
        </w:r>
        <w:r w:rsidR="00024210">
          <w:rPr>
            <w:noProof/>
            <w:webHidden/>
          </w:rPr>
        </w:r>
        <w:r w:rsidR="00024210">
          <w:rPr>
            <w:noProof/>
            <w:webHidden/>
          </w:rPr>
          <w:fldChar w:fldCharType="separate"/>
        </w:r>
        <w:r w:rsidR="00F55036">
          <w:rPr>
            <w:noProof/>
            <w:webHidden/>
          </w:rPr>
          <w:t>8</w:t>
        </w:r>
        <w:r w:rsidR="00024210">
          <w:rPr>
            <w:noProof/>
            <w:webHidden/>
          </w:rPr>
          <w:fldChar w:fldCharType="end"/>
        </w:r>
      </w:hyperlink>
    </w:p>
    <w:p w14:paraId="6B8D9F99" w14:textId="6FB1F9D6" w:rsidR="00024210" w:rsidRDefault="00560825">
      <w:pPr>
        <w:pStyle w:val="TableofFigures"/>
        <w:tabs>
          <w:tab w:val="right" w:leader="dot" w:pos="9062"/>
        </w:tabs>
        <w:rPr>
          <w:rFonts w:asciiTheme="minorHAnsi" w:eastAsiaTheme="minorEastAsia" w:hAnsiTheme="minorHAnsi" w:cstheme="minorBidi"/>
          <w:noProof/>
          <w:sz w:val="22"/>
          <w:szCs w:val="22"/>
        </w:rPr>
      </w:pPr>
      <w:hyperlink w:anchor="_Toc105277322" w:history="1">
        <w:r w:rsidR="00024210" w:rsidRPr="00B60F65">
          <w:rPr>
            <w:rStyle w:val="Hyperlink"/>
            <w:noProof/>
          </w:rPr>
          <w:t>Hình 2.4 Chức năng của các chân PIC18F4550</w:t>
        </w:r>
        <w:r w:rsidR="00024210">
          <w:rPr>
            <w:noProof/>
            <w:webHidden/>
          </w:rPr>
          <w:tab/>
        </w:r>
        <w:r w:rsidR="00024210">
          <w:rPr>
            <w:noProof/>
            <w:webHidden/>
          </w:rPr>
          <w:fldChar w:fldCharType="begin"/>
        </w:r>
        <w:r w:rsidR="00024210">
          <w:rPr>
            <w:noProof/>
            <w:webHidden/>
          </w:rPr>
          <w:instrText xml:space="preserve"> PAGEREF _Toc105277322 \h </w:instrText>
        </w:r>
        <w:r w:rsidR="00024210">
          <w:rPr>
            <w:noProof/>
            <w:webHidden/>
          </w:rPr>
        </w:r>
        <w:r w:rsidR="00024210">
          <w:rPr>
            <w:noProof/>
            <w:webHidden/>
          </w:rPr>
          <w:fldChar w:fldCharType="separate"/>
        </w:r>
        <w:r w:rsidR="00F55036">
          <w:rPr>
            <w:noProof/>
            <w:webHidden/>
          </w:rPr>
          <w:t>13</w:t>
        </w:r>
        <w:r w:rsidR="00024210">
          <w:rPr>
            <w:noProof/>
            <w:webHidden/>
          </w:rPr>
          <w:fldChar w:fldCharType="end"/>
        </w:r>
      </w:hyperlink>
    </w:p>
    <w:p w14:paraId="3330942A" w14:textId="315FE27C" w:rsidR="00024210" w:rsidRDefault="00560825">
      <w:pPr>
        <w:pStyle w:val="TableofFigures"/>
        <w:tabs>
          <w:tab w:val="right" w:leader="dot" w:pos="9062"/>
        </w:tabs>
        <w:rPr>
          <w:rFonts w:asciiTheme="minorHAnsi" w:eastAsiaTheme="minorEastAsia" w:hAnsiTheme="minorHAnsi" w:cstheme="minorBidi"/>
          <w:noProof/>
          <w:sz w:val="22"/>
          <w:szCs w:val="22"/>
        </w:rPr>
      </w:pPr>
      <w:hyperlink w:anchor="_Toc105277323" w:history="1">
        <w:r w:rsidR="00024210" w:rsidRPr="00B60F65">
          <w:rPr>
            <w:rStyle w:val="Hyperlink"/>
            <w:noProof/>
          </w:rPr>
          <w:t>Hình 2.5 Module đèn led giao thông</w:t>
        </w:r>
        <w:r w:rsidR="00024210">
          <w:rPr>
            <w:noProof/>
            <w:webHidden/>
          </w:rPr>
          <w:tab/>
        </w:r>
        <w:r w:rsidR="00024210">
          <w:rPr>
            <w:noProof/>
            <w:webHidden/>
          </w:rPr>
          <w:fldChar w:fldCharType="begin"/>
        </w:r>
        <w:r w:rsidR="00024210">
          <w:rPr>
            <w:noProof/>
            <w:webHidden/>
          </w:rPr>
          <w:instrText xml:space="preserve"> PAGEREF _Toc105277323 \h </w:instrText>
        </w:r>
        <w:r w:rsidR="00024210">
          <w:rPr>
            <w:noProof/>
            <w:webHidden/>
          </w:rPr>
        </w:r>
        <w:r w:rsidR="00024210">
          <w:rPr>
            <w:noProof/>
            <w:webHidden/>
          </w:rPr>
          <w:fldChar w:fldCharType="separate"/>
        </w:r>
        <w:r w:rsidR="00F55036">
          <w:rPr>
            <w:noProof/>
            <w:webHidden/>
          </w:rPr>
          <w:t>14</w:t>
        </w:r>
        <w:r w:rsidR="00024210">
          <w:rPr>
            <w:noProof/>
            <w:webHidden/>
          </w:rPr>
          <w:fldChar w:fldCharType="end"/>
        </w:r>
      </w:hyperlink>
    </w:p>
    <w:p w14:paraId="69B0D22B" w14:textId="61E7D85F" w:rsidR="00024210" w:rsidRDefault="00560825">
      <w:pPr>
        <w:pStyle w:val="TableofFigures"/>
        <w:tabs>
          <w:tab w:val="right" w:leader="dot" w:pos="9062"/>
        </w:tabs>
        <w:rPr>
          <w:rFonts w:asciiTheme="minorHAnsi" w:eastAsiaTheme="minorEastAsia" w:hAnsiTheme="minorHAnsi" w:cstheme="minorBidi"/>
          <w:noProof/>
          <w:sz w:val="22"/>
          <w:szCs w:val="22"/>
        </w:rPr>
      </w:pPr>
      <w:hyperlink w:anchor="_Toc105277324" w:history="1">
        <w:r w:rsidR="00024210" w:rsidRPr="00B60F65">
          <w:rPr>
            <w:rStyle w:val="Hyperlink"/>
            <w:noProof/>
          </w:rPr>
          <w:t>Hình 2.6 Thông số kỹ thuật của module đèn led giao thông</w:t>
        </w:r>
        <w:r w:rsidR="00024210">
          <w:rPr>
            <w:noProof/>
            <w:webHidden/>
          </w:rPr>
          <w:tab/>
        </w:r>
        <w:r w:rsidR="00024210">
          <w:rPr>
            <w:noProof/>
            <w:webHidden/>
          </w:rPr>
          <w:fldChar w:fldCharType="begin"/>
        </w:r>
        <w:r w:rsidR="00024210">
          <w:rPr>
            <w:noProof/>
            <w:webHidden/>
          </w:rPr>
          <w:instrText xml:space="preserve"> PAGEREF _Toc105277324 \h </w:instrText>
        </w:r>
        <w:r w:rsidR="00024210">
          <w:rPr>
            <w:noProof/>
            <w:webHidden/>
          </w:rPr>
        </w:r>
        <w:r w:rsidR="00024210">
          <w:rPr>
            <w:noProof/>
            <w:webHidden/>
          </w:rPr>
          <w:fldChar w:fldCharType="separate"/>
        </w:r>
        <w:r w:rsidR="00F55036">
          <w:rPr>
            <w:noProof/>
            <w:webHidden/>
          </w:rPr>
          <w:t>14</w:t>
        </w:r>
        <w:r w:rsidR="00024210">
          <w:rPr>
            <w:noProof/>
            <w:webHidden/>
          </w:rPr>
          <w:fldChar w:fldCharType="end"/>
        </w:r>
      </w:hyperlink>
    </w:p>
    <w:p w14:paraId="3F7B9D54" w14:textId="385BE9E7" w:rsidR="00024210" w:rsidRDefault="00560825">
      <w:pPr>
        <w:pStyle w:val="TableofFigures"/>
        <w:tabs>
          <w:tab w:val="right" w:leader="dot" w:pos="9062"/>
        </w:tabs>
        <w:rPr>
          <w:rFonts w:asciiTheme="minorHAnsi" w:eastAsiaTheme="minorEastAsia" w:hAnsiTheme="minorHAnsi" w:cstheme="minorBidi"/>
          <w:noProof/>
          <w:sz w:val="22"/>
          <w:szCs w:val="22"/>
        </w:rPr>
      </w:pPr>
      <w:hyperlink w:anchor="_Toc105277325" w:history="1">
        <w:r w:rsidR="00024210" w:rsidRPr="00B60F65">
          <w:rPr>
            <w:rStyle w:val="Hyperlink"/>
            <w:noProof/>
          </w:rPr>
          <w:t>Hình 2.7 Led 7 đoạn</w:t>
        </w:r>
        <w:r w:rsidR="00024210">
          <w:rPr>
            <w:noProof/>
            <w:webHidden/>
          </w:rPr>
          <w:tab/>
        </w:r>
        <w:r w:rsidR="00024210">
          <w:rPr>
            <w:noProof/>
            <w:webHidden/>
          </w:rPr>
          <w:fldChar w:fldCharType="begin"/>
        </w:r>
        <w:r w:rsidR="00024210">
          <w:rPr>
            <w:noProof/>
            <w:webHidden/>
          </w:rPr>
          <w:instrText xml:space="preserve"> PAGEREF _Toc105277325 \h </w:instrText>
        </w:r>
        <w:r w:rsidR="00024210">
          <w:rPr>
            <w:noProof/>
            <w:webHidden/>
          </w:rPr>
        </w:r>
        <w:r w:rsidR="00024210">
          <w:rPr>
            <w:noProof/>
            <w:webHidden/>
          </w:rPr>
          <w:fldChar w:fldCharType="separate"/>
        </w:r>
        <w:r w:rsidR="00F55036">
          <w:rPr>
            <w:noProof/>
            <w:webHidden/>
          </w:rPr>
          <w:t>14</w:t>
        </w:r>
        <w:r w:rsidR="00024210">
          <w:rPr>
            <w:noProof/>
            <w:webHidden/>
          </w:rPr>
          <w:fldChar w:fldCharType="end"/>
        </w:r>
      </w:hyperlink>
    </w:p>
    <w:p w14:paraId="044F73F7" w14:textId="7D4935F1" w:rsidR="00024210" w:rsidRDefault="00560825">
      <w:pPr>
        <w:pStyle w:val="TableofFigures"/>
        <w:tabs>
          <w:tab w:val="right" w:leader="dot" w:pos="9062"/>
        </w:tabs>
        <w:rPr>
          <w:rFonts w:asciiTheme="minorHAnsi" w:eastAsiaTheme="minorEastAsia" w:hAnsiTheme="minorHAnsi" w:cstheme="minorBidi"/>
          <w:noProof/>
          <w:sz w:val="22"/>
          <w:szCs w:val="22"/>
        </w:rPr>
      </w:pPr>
      <w:hyperlink w:anchor="_Toc105277326" w:history="1">
        <w:r w:rsidR="00024210" w:rsidRPr="00B60F65">
          <w:rPr>
            <w:rStyle w:val="Hyperlink"/>
            <w:noProof/>
          </w:rPr>
          <w:t>Hình 2.8 Thông số kỹ thuật led 7 đoạn</w:t>
        </w:r>
        <w:r w:rsidR="00024210">
          <w:rPr>
            <w:noProof/>
            <w:webHidden/>
          </w:rPr>
          <w:tab/>
        </w:r>
        <w:r w:rsidR="00024210">
          <w:rPr>
            <w:noProof/>
            <w:webHidden/>
          </w:rPr>
          <w:fldChar w:fldCharType="begin"/>
        </w:r>
        <w:r w:rsidR="00024210">
          <w:rPr>
            <w:noProof/>
            <w:webHidden/>
          </w:rPr>
          <w:instrText xml:space="preserve"> PAGEREF _Toc105277326 \h </w:instrText>
        </w:r>
        <w:r w:rsidR="00024210">
          <w:rPr>
            <w:noProof/>
            <w:webHidden/>
          </w:rPr>
        </w:r>
        <w:r w:rsidR="00024210">
          <w:rPr>
            <w:noProof/>
            <w:webHidden/>
          </w:rPr>
          <w:fldChar w:fldCharType="separate"/>
        </w:r>
        <w:r w:rsidR="00F55036">
          <w:rPr>
            <w:noProof/>
            <w:webHidden/>
          </w:rPr>
          <w:t>15</w:t>
        </w:r>
        <w:r w:rsidR="00024210">
          <w:rPr>
            <w:noProof/>
            <w:webHidden/>
          </w:rPr>
          <w:fldChar w:fldCharType="end"/>
        </w:r>
      </w:hyperlink>
    </w:p>
    <w:p w14:paraId="7720730A" w14:textId="48DBE1F4" w:rsidR="00024210" w:rsidRDefault="00560825">
      <w:pPr>
        <w:pStyle w:val="TableofFigures"/>
        <w:tabs>
          <w:tab w:val="right" w:leader="dot" w:pos="9062"/>
        </w:tabs>
        <w:rPr>
          <w:rFonts w:asciiTheme="minorHAnsi" w:eastAsiaTheme="minorEastAsia" w:hAnsiTheme="minorHAnsi" w:cstheme="minorBidi"/>
          <w:noProof/>
          <w:sz w:val="22"/>
          <w:szCs w:val="22"/>
        </w:rPr>
      </w:pPr>
      <w:hyperlink w:anchor="_Toc105277327" w:history="1">
        <w:r w:rsidR="00024210" w:rsidRPr="00B60F65">
          <w:rPr>
            <w:rStyle w:val="Hyperlink"/>
            <w:noProof/>
          </w:rPr>
          <w:t>Hình 2.9 Module thời gian thực</w:t>
        </w:r>
        <w:r w:rsidR="00024210">
          <w:rPr>
            <w:noProof/>
            <w:webHidden/>
          </w:rPr>
          <w:tab/>
        </w:r>
        <w:r w:rsidR="00024210">
          <w:rPr>
            <w:noProof/>
            <w:webHidden/>
          </w:rPr>
          <w:fldChar w:fldCharType="begin"/>
        </w:r>
        <w:r w:rsidR="00024210">
          <w:rPr>
            <w:noProof/>
            <w:webHidden/>
          </w:rPr>
          <w:instrText xml:space="preserve"> PAGEREF _Toc105277327 \h </w:instrText>
        </w:r>
        <w:r w:rsidR="00024210">
          <w:rPr>
            <w:noProof/>
            <w:webHidden/>
          </w:rPr>
        </w:r>
        <w:r w:rsidR="00024210">
          <w:rPr>
            <w:noProof/>
            <w:webHidden/>
          </w:rPr>
          <w:fldChar w:fldCharType="separate"/>
        </w:r>
        <w:r w:rsidR="00F55036">
          <w:rPr>
            <w:noProof/>
            <w:webHidden/>
          </w:rPr>
          <w:t>15</w:t>
        </w:r>
        <w:r w:rsidR="00024210">
          <w:rPr>
            <w:noProof/>
            <w:webHidden/>
          </w:rPr>
          <w:fldChar w:fldCharType="end"/>
        </w:r>
      </w:hyperlink>
    </w:p>
    <w:p w14:paraId="32EA3C32" w14:textId="725A0B34" w:rsidR="00024210" w:rsidRDefault="00560825">
      <w:pPr>
        <w:pStyle w:val="TableofFigures"/>
        <w:tabs>
          <w:tab w:val="right" w:leader="dot" w:pos="9062"/>
        </w:tabs>
        <w:rPr>
          <w:rFonts w:asciiTheme="minorHAnsi" w:eastAsiaTheme="minorEastAsia" w:hAnsiTheme="minorHAnsi" w:cstheme="minorBidi"/>
          <w:noProof/>
          <w:sz w:val="22"/>
          <w:szCs w:val="22"/>
        </w:rPr>
      </w:pPr>
      <w:hyperlink w:anchor="_Toc105277328" w:history="1">
        <w:r w:rsidR="00024210" w:rsidRPr="00B60F65">
          <w:rPr>
            <w:rStyle w:val="Hyperlink"/>
            <w:noProof/>
          </w:rPr>
          <w:t>Hình 2.10 Thông số kỹ thuật module thời gian thực</w:t>
        </w:r>
        <w:r w:rsidR="00024210">
          <w:rPr>
            <w:noProof/>
            <w:webHidden/>
          </w:rPr>
          <w:tab/>
        </w:r>
        <w:r w:rsidR="00024210">
          <w:rPr>
            <w:noProof/>
            <w:webHidden/>
          </w:rPr>
          <w:fldChar w:fldCharType="begin"/>
        </w:r>
        <w:r w:rsidR="00024210">
          <w:rPr>
            <w:noProof/>
            <w:webHidden/>
          </w:rPr>
          <w:instrText xml:space="preserve"> PAGEREF _Toc105277328 \h </w:instrText>
        </w:r>
        <w:r w:rsidR="00024210">
          <w:rPr>
            <w:noProof/>
            <w:webHidden/>
          </w:rPr>
        </w:r>
        <w:r w:rsidR="00024210">
          <w:rPr>
            <w:noProof/>
            <w:webHidden/>
          </w:rPr>
          <w:fldChar w:fldCharType="separate"/>
        </w:r>
        <w:r w:rsidR="00F55036">
          <w:rPr>
            <w:noProof/>
            <w:webHidden/>
          </w:rPr>
          <w:t>15</w:t>
        </w:r>
        <w:r w:rsidR="00024210">
          <w:rPr>
            <w:noProof/>
            <w:webHidden/>
          </w:rPr>
          <w:fldChar w:fldCharType="end"/>
        </w:r>
      </w:hyperlink>
    </w:p>
    <w:p w14:paraId="5F1423DA" w14:textId="50B5B35D" w:rsidR="00024210" w:rsidRDefault="00560825">
      <w:pPr>
        <w:pStyle w:val="TableofFigures"/>
        <w:tabs>
          <w:tab w:val="right" w:leader="dot" w:pos="9062"/>
        </w:tabs>
        <w:rPr>
          <w:rFonts w:asciiTheme="minorHAnsi" w:eastAsiaTheme="minorEastAsia" w:hAnsiTheme="minorHAnsi" w:cstheme="minorBidi"/>
          <w:noProof/>
          <w:sz w:val="22"/>
          <w:szCs w:val="22"/>
        </w:rPr>
      </w:pPr>
      <w:hyperlink w:anchor="_Toc105277329" w:history="1">
        <w:r w:rsidR="00024210" w:rsidRPr="00B60F65">
          <w:rPr>
            <w:rStyle w:val="Hyperlink"/>
            <w:noProof/>
          </w:rPr>
          <w:t>Hình 2.11 Sơ đồ nguyên lý của mạch</w:t>
        </w:r>
        <w:r w:rsidR="00024210">
          <w:rPr>
            <w:noProof/>
            <w:webHidden/>
          </w:rPr>
          <w:tab/>
        </w:r>
        <w:r w:rsidR="00024210">
          <w:rPr>
            <w:noProof/>
            <w:webHidden/>
          </w:rPr>
          <w:fldChar w:fldCharType="begin"/>
        </w:r>
        <w:r w:rsidR="00024210">
          <w:rPr>
            <w:noProof/>
            <w:webHidden/>
          </w:rPr>
          <w:instrText xml:space="preserve"> PAGEREF _Toc105277329 \h </w:instrText>
        </w:r>
        <w:r w:rsidR="00024210">
          <w:rPr>
            <w:noProof/>
            <w:webHidden/>
          </w:rPr>
        </w:r>
        <w:r w:rsidR="00024210">
          <w:rPr>
            <w:noProof/>
            <w:webHidden/>
          </w:rPr>
          <w:fldChar w:fldCharType="separate"/>
        </w:r>
        <w:r w:rsidR="00F55036">
          <w:rPr>
            <w:noProof/>
            <w:webHidden/>
          </w:rPr>
          <w:t>16</w:t>
        </w:r>
        <w:r w:rsidR="00024210">
          <w:rPr>
            <w:noProof/>
            <w:webHidden/>
          </w:rPr>
          <w:fldChar w:fldCharType="end"/>
        </w:r>
      </w:hyperlink>
    </w:p>
    <w:p w14:paraId="22B04C4C" w14:textId="46189661" w:rsidR="00024210" w:rsidRDefault="00560825">
      <w:pPr>
        <w:pStyle w:val="TableofFigures"/>
        <w:tabs>
          <w:tab w:val="right" w:leader="dot" w:pos="9062"/>
        </w:tabs>
        <w:rPr>
          <w:rFonts w:asciiTheme="minorHAnsi" w:eastAsiaTheme="minorEastAsia" w:hAnsiTheme="minorHAnsi" w:cstheme="minorBidi"/>
          <w:noProof/>
          <w:sz w:val="22"/>
          <w:szCs w:val="22"/>
        </w:rPr>
      </w:pPr>
      <w:hyperlink r:id="rId9" w:anchor="_Toc105277330" w:history="1">
        <w:r w:rsidR="00024210" w:rsidRPr="00B60F65">
          <w:rPr>
            <w:rStyle w:val="Hyperlink"/>
            <w:noProof/>
          </w:rPr>
          <w:t>Hình 2.12 Lưu đồ thuật toán</w:t>
        </w:r>
        <w:r w:rsidR="00024210">
          <w:rPr>
            <w:noProof/>
            <w:webHidden/>
          </w:rPr>
          <w:tab/>
        </w:r>
        <w:r w:rsidR="00024210">
          <w:rPr>
            <w:noProof/>
            <w:webHidden/>
          </w:rPr>
          <w:fldChar w:fldCharType="begin"/>
        </w:r>
        <w:r w:rsidR="00024210">
          <w:rPr>
            <w:noProof/>
            <w:webHidden/>
          </w:rPr>
          <w:instrText xml:space="preserve"> PAGEREF _Toc105277330 \h </w:instrText>
        </w:r>
        <w:r w:rsidR="00024210">
          <w:rPr>
            <w:noProof/>
            <w:webHidden/>
          </w:rPr>
        </w:r>
        <w:r w:rsidR="00024210">
          <w:rPr>
            <w:noProof/>
            <w:webHidden/>
          </w:rPr>
          <w:fldChar w:fldCharType="separate"/>
        </w:r>
        <w:r w:rsidR="00F55036">
          <w:rPr>
            <w:noProof/>
            <w:webHidden/>
          </w:rPr>
          <w:t>16</w:t>
        </w:r>
        <w:r w:rsidR="00024210">
          <w:rPr>
            <w:noProof/>
            <w:webHidden/>
          </w:rPr>
          <w:fldChar w:fldCharType="end"/>
        </w:r>
      </w:hyperlink>
    </w:p>
    <w:p w14:paraId="606BBAE0" w14:textId="59607C20" w:rsidR="00024210" w:rsidRDefault="00560825">
      <w:pPr>
        <w:pStyle w:val="TableofFigures"/>
        <w:tabs>
          <w:tab w:val="right" w:leader="dot" w:pos="9062"/>
        </w:tabs>
        <w:rPr>
          <w:rFonts w:asciiTheme="minorHAnsi" w:eastAsiaTheme="minorEastAsia" w:hAnsiTheme="minorHAnsi" w:cstheme="minorBidi"/>
          <w:noProof/>
          <w:sz w:val="22"/>
          <w:szCs w:val="22"/>
        </w:rPr>
      </w:pPr>
      <w:hyperlink w:anchor="_Toc105277331" w:history="1">
        <w:r w:rsidR="00024210" w:rsidRPr="00B60F65">
          <w:rPr>
            <w:rStyle w:val="Hyperlink"/>
            <w:noProof/>
          </w:rPr>
          <w:t>Hình 3.1 Mạch đã thiết kế</w:t>
        </w:r>
        <w:r w:rsidR="00024210">
          <w:rPr>
            <w:noProof/>
            <w:webHidden/>
          </w:rPr>
          <w:tab/>
        </w:r>
        <w:r w:rsidR="00024210">
          <w:rPr>
            <w:noProof/>
            <w:webHidden/>
          </w:rPr>
          <w:fldChar w:fldCharType="begin"/>
        </w:r>
        <w:r w:rsidR="00024210">
          <w:rPr>
            <w:noProof/>
            <w:webHidden/>
          </w:rPr>
          <w:instrText xml:space="preserve"> PAGEREF _Toc105277331 \h </w:instrText>
        </w:r>
        <w:r w:rsidR="00024210">
          <w:rPr>
            <w:noProof/>
            <w:webHidden/>
          </w:rPr>
        </w:r>
        <w:r w:rsidR="00024210">
          <w:rPr>
            <w:noProof/>
            <w:webHidden/>
          </w:rPr>
          <w:fldChar w:fldCharType="separate"/>
        </w:r>
        <w:r w:rsidR="00F55036">
          <w:rPr>
            <w:noProof/>
            <w:webHidden/>
          </w:rPr>
          <w:t>24</w:t>
        </w:r>
        <w:r w:rsidR="00024210">
          <w:rPr>
            <w:noProof/>
            <w:webHidden/>
          </w:rPr>
          <w:fldChar w:fldCharType="end"/>
        </w:r>
      </w:hyperlink>
    </w:p>
    <w:p w14:paraId="53746482" w14:textId="5E239D82" w:rsidR="003A40C2" w:rsidRPr="003A40C2" w:rsidDel="00F83E27" w:rsidRDefault="00024210" w:rsidP="002F741B">
      <w:pPr>
        <w:ind w:left="2160" w:firstLine="720"/>
        <w:rPr>
          <w:del w:id="70" w:author="ndhien@cit.udn.vn" w:date="2021-03-24T12:02:00Z"/>
          <w:rFonts w:eastAsiaTheme="minorEastAsia"/>
          <w:noProof/>
          <w:szCs w:val="26"/>
        </w:rPr>
      </w:pPr>
      <w:r>
        <w:rPr>
          <w:szCs w:val="26"/>
        </w:rPr>
        <w:fldChar w:fldCharType="end"/>
      </w:r>
      <w:r w:rsidR="00F34DBA" w:rsidRPr="003A40C2">
        <w:rPr>
          <w:szCs w:val="26"/>
        </w:rPr>
        <w:fldChar w:fldCharType="begin"/>
      </w:r>
      <w:r w:rsidR="00F34DBA" w:rsidRPr="003A40C2">
        <w:rPr>
          <w:szCs w:val="26"/>
        </w:rPr>
        <w:instrText xml:space="preserve"> TOC \h \z \c "Hình" </w:instrText>
      </w:r>
      <w:r w:rsidR="00F34DBA" w:rsidRPr="003A40C2">
        <w:rPr>
          <w:szCs w:val="26"/>
        </w:rPr>
        <w:fldChar w:fldCharType="separate"/>
      </w:r>
      <w:del w:id="71" w:author="ndhien@cit.udn.vn" w:date="2021-03-24T12:02:00Z">
        <w:r w:rsidR="00A428B6" w:rsidDel="00F83E27">
          <w:rPr>
            <w:rFonts w:ascii="VNtimes new roman" w:hAnsi="VNtimes new roman"/>
            <w:noProof/>
            <w:sz w:val="28"/>
            <w:szCs w:val="24"/>
          </w:rPr>
          <w:fldChar w:fldCharType="begin"/>
        </w:r>
        <w:r w:rsidR="00A428B6" w:rsidDel="00F83E27">
          <w:rPr>
            <w:noProof/>
          </w:rPr>
          <w:delInstrText xml:space="preserve"> HYPERLINK "file:///D:\\Users\\nhana\\OneDrive\\Documents\\LUANVANTOTNGHIEP\\luanvan.docx" \l "_Toc9544054" </w:delInstrText>
        </w:r>
        <w:r w:rsidR="00A428B6" w:rsidDel="00F83E27">
          <w:rPr>
            <w:rFonts w:ascii="VNtimes new roman" w:hAnsi="VNtimes new roman"/>
            <w:noProof/>
            <w:sz w:val="28"/>
            <w:szCs w:val="24"/>
          </w:rPr>
          <w:fldChar w:fldCharType="separate"/>
        </w:r>
      </w:del>
      <w:ins w:id="72" w:author="ndhien@cit.udn.vn" w:date="2021-03-24T12:11:00Z">
        <w:r w:rsidR="00932745">
          <w:rPr>
            <w:b/>
            <w:bCs/>
            <w:noProof/>
          </w:rPr>
          <w:t>Error! Hyperlink reference not valid.</w:t>
        </w:r>
      </w:ins>
      <w:del w:id="73" w:author="ndhien@cit.udn.vn" w:date="2021-03-24T12:02:00Z">
        <w:r w:rsidR="003A40C2" w:rsidRPr="003A40C2" w:rsidDel="00F83E27">
          <w:rPr>
            <w:rStyle w:val="Hyperlink"/>
            <w:noProof/>
            <w:color w:val="auto"/>
            <w:szCs w:val="26"/>
          </w:rPr>
          <w:delText xml:space="preserve">Hình 1.2 </w:delText>
        </w:r>
        <w:r w:rsidR="00D12650" w:rsidDel="00F83E27">
          <w:rPr>
            <w:rStyle w:val="Hyperlink"/>
            <w:noProof/>
            <w:color w:val="auto"/>
            <w:szCs w:val="26"/>
          </w:rPr>
          <w:delText>bbbbbbbbbbbb</w:delText>
        </w:r>
        <w:r w:rsidR="003A40C2" w:rsidRPr="003A40C2" w:rsidDel="00F83E27">
          <w:rPr>
            <w:noProof/>
            <w:webHidden/>
            <w:szCs w:val="26"/>
          </w:rPr>
          <w:tab/>
        </w:r>
        <w:r w:rsidR="0087068A" w:rsidDel="00F83E27">
          <w:rPr>
            <w:noProof/>
            <w:webHidden/>
            <w:szCs w:val="26"/>
          </w:rPr>
          <w:delText>12</w:delText>
        </w:r>
        <w:r w:rsidR="00A428B6" w:rsidDel="00F83E27">
          <w:rPr>
            <w:noProof/>
            <w:szCs w:val="26"/>
          </w:rPr>
          <w:fldChar w:fldCharType="end"/>
        </w:r>
      </w:del>
    </w:p>
    <w:p w14:paraId="3340AF23" w14:textId="427E83D0" w:rsidR="003A40C2" w:rsidRPr="003A40C2" w:rsidDel="00F83E27" w:rsidRDefault="00A428B6" w:rsidP="002F741B">
      <w:pPr>
        <w:ind w:left="2160" w:firstLine="720"/>
        <w:rPr>
          <w:del w:id="74" w:author="ndhien@cit.udn.vn" w:date="2021-03-24T12:02:00Z"/>
          <w:rFonts w:eastAsiaTheme="minorEastAsia"/>
          <w:noProof/>
          <w:szCs w:val="26"/>
        </w:rPr>
      </w:pPr>
      <w:del w:id="75" w:author="ndhien@cit.udn.vn" w:date="2021-03-24T12:02:00Z">
        <w:r w:rsidDel="00F83E27">
          <w:rPr>
            <w:rFonts w:ascii="VNtimes new roman" w:hAnsi="VNtimes new roman"/>
            <w:noProof/>
            <w:sz w:val="28"/>
            <w:szCs w:val="24"/>
          </w:rPr>
          <w:fldChar w:fldCharType="begin"/>
        </w:r>
        <w:r w:rsidDel="00F83E27">
          <w:rPr>
            <w:noProof/>
          </w:rPr>
          <w:delInstrText xml:space="preserve"> HYPERLINK \l "_Toc9544055" </w:delInstrText>
        </w:r>
        <w:r w:rsidDel="00F83E27">
          <w:rPr>
            <w:rFonts w:ascii="VNtimes new roman" w:hAnsi="VNtimes new roman"/>
            <w:noProof/>
            <w:sz w:val="28"/>
            <w:szCs w:val="24"/>
          </w:rPr>
          <w:fldChar w:fldCharType="separate"/>
        </w:r>
      </w:del>
      <w:ins w:id="76" w:author="ndhien@cit.udn.vn" w:date="2021-03-24T12:11:00Z">
        <w:r w:rsidR="00932745">
          <w:rPr>
            <w:b/>
            <w:bCs/>
            <w:noProof/>
          </w:rPr>
          <w:t>Error! Hyperlink reference not valid.</w:t>
        </w:r>
      </w:ins>
      <w:del w:id="77" w:author="ndhien@cit.udn.vn" w:date="2021-03-24T12:02:00Z">
        <w:r w:rsidR="003A40C2" w:rsidRPr="003A40C2" w:rsidDel="00F83E27">
          <w:rPr>
            <w:noProof/>
            <w:szCs w:val="26"/>
            <w:shd w:val="clear" w:color="auto" w:fill="FFFFFF"/>
          </w:rPr>
          <w:delText xml:space="preserve">Hình 1.3. </w:delText>
        </w:r>
        <w:r w:rsidR="00D12650" w:rsidDel="00F83E27">
          <w:rPr>
            <w:noProof/>
            <w:szCs w:val="26"/>
            <w:shd w:val="clear" w:color="auto" w:fill="FFFFFF"/>
          </w:rPr>
          <w:delText>ccccccccccccccccc</w:delText>
        </w:r>
        <w:r w:rsidR="003A40C2" w:rsidRPr="003A40C2" w:rsidDel="00F83E27">
          <w:rPr>
            <w:noProof/>
            <w:webHidden/>
            <w:szCs w:val="26"/>
          </w:rPr>
          <w:tab/>
        </w:r>
        <w:r w:rsidDel="00F83E27">
          <w:rPr>
            <w:noProof/>
            <w:szCs w:val="26"/>
          </w:rPr>
          <w:fldChar w:fldCharType="end"/>
        </w:r>
        <w:r w:rsidR="0087068A" w:rsidDel="00F83E27">
          <w:rPr>
            <w:noProof/>
            <w:szCs w:val="26"/>
          </w:rPr>
          <w:delText>17</w:delText>
        </w:r>
      </w:del>
    </w:p>
    <w:p w14:paraId="538B985F" w14:textId="5AE6F878" w:rsidR="003A40C2" w:rsidRPr="003A40C2" w:rsidDel="00F83E27" w:rsidRDefault="00A428B6" w:rsidP="002F741B">
      <w:pPr>
        <w:ind w:left="2160" w:firstLine="720"/>
        <w:rPr>
          <w:del w:id="78" w:author="ndhien@cit.udn.vn" w:date="2021-03-24T12:02:00Z"/>
          <w:rFonts w:eastAsiaTheme="minorEastAsia"/>
          <w:noProof/>
          <w:szCs w:val="26"/>
        </w:rPr>
      </w:pPr>
      <w:del w:id="79" w:author="ndhien@cit.udn.vn" w:date="2021-03-24T12:02:00Z">
        <w:r w:rsidDel="00F83E27">
          <w:rPr>
            <w:rFonts w:ascii="VNtimes new roman" w:hAnsi="VNtimes new roman"/>
            <w:noProof/>
            <w:sz w:val="28"/>
            <w:szCs w:val="24"/>
          </w:rPr>
          <w:fldChar w:fldCharType="begin"/>
        </w:r>
        <w:r w:rsidDel="00F83E27">
          <w:rPr>
            <w:noProof/>
          </w:rPr>
          <w:delInstrText xml:space="preserve"> HYPERLINK "file:///D:\\Users\\nhana\\OneDrive\\Documents\\LUANVANTOTNGHIEP\\luanvan.docx" \l "_Toc9544056" </w:delInstrText>
        </w:r>
        <w:r w:rsidDel="00F83E27">
          <w:rPr>
            <w:rFonts w:ascii="VNtimes new roman" w:hAnsi="VNtimes new roman"/>
            <w:noProof/>
            <w:sz w:val="28"/>
            <w:szCs w:val="24"/>
          </w:rPr>
          <w:fldChar w:fldCharType="separate"/>
        </w:r>
      </w:del>
      <w:ins w:id="80" w:author="ndhien@cit.udn.vn" w:date="2021-03-24T12:11:00Z">
        <w:r w:rsidR="00932745">
          <w:rPr>
            <w:b/>
            <w:bCs/>
            <w:noProof/>
          </w:rPr>
          <w:t>Error! Hyperlink reference not valid.</w:t>
        </w:r>
      </w:ins>
      <w:del w:id="81" w:author="ndhien@cit.udn.vn" w:date="2021-03-24T12:02:00Z">
        <w:r w:rsidR="003A40C2" w:rsidRPr="003A40C2" w:rsidDel="00F83E27">
          <w:rPr>
            <w:noProof/>
            <w:szCs w:val="26"/>
            <w:shd w:val="clear" w:color="auto" w:fill="FFFFFF"/>
          </w:rPr>
          <w:delText>Hình 2.1.</w:delText>
        </w:r>
        <w:r w:rsidR="00D12650" w:rsidDel="00F83E27">
          <w:rPr>
            <w:noProof/>
            <w:szCs w:val="26"/>
            <w:shd w:val="clear" w:color="auto" w:fill="FFFFFF"/>
          </w:rPr>
          <w:delText>ddddddd</w:delText>
        </w:r>
        <w:r w:rsidR="003A40C2" w:rsidRPr="003A40C2" w:rsidDel="00F83E27">
          <w:rPr>
            <w:noProof/>
            <w:webHidden/>
            <w:szCs w:val="26"/>
          </w:rPr>
          <w:tab/>
        </w:r>
        <w:r w:rsidDel="00F83E27">
          <w:rPr>
            <w:noProof/>
            <w:szCs w:val="26"/>
          </w:rPr>
          <w:fldChar w:fldCharType="end"/>
        </w:r>
        <w:r w:rsidR="0087068A" w:rsidDel="00F83E27">
          <w:rPr>
            <w:noProof/>
            <w:szCs w:val="26"/>
          </w:rPr>
          <w:delText>24</w:delText>
        </w:r>
      </w:del>
    </w:p>
    <w:p w14:paraId="2D61595E" w14:textId="77E92FC4" w:rsidR="003A40C2" w:rsidRPr="003A40C2" w:rsidDel="00F83E27" w:rsidRDefault="00A428B6" w:rsidP="002F741B">
      <w:pPr>
        <w:ind w:left="2160" w:firstLine="720"/>
        <w:rPr>
          <w:del w:id="82" w:author="ndhien@cit.udn.vn" w:date="2021-03-24T12:02:00Z"/>
          <w:rFonts w:eastAsiaTheme="minorEastAsia"/>
          <w:noProof/>
          <w:szCs w:val="26"/>
        </w:rPr>
      </w:pPr>
      <w:del w:id="83" w:author="ndhien@cit.udn.vn" w:date="2021-03-24T12:02:00Z">
        <w:r w:rsidDel="00F83E27">
          <w:rPr>
            <w:rFonts w:ascii="VNtimes new roman" w:hAnsi="VNtimes new roman"/>
            <w:noProof/>
            <w:sz w:val="28"/>
            <w:szCs w:val="24"/>
          </w:rPr>
          <w:fldChar w:fldCharType="begin"/>
        </w:r>
        <w:r w:rsidDel="00F83E27">
          <w:rPr>
            <w:noProof/>
          </w:rPr>
          <w:delInstrText xml:space="preserve"> HYPERLINK "file:///D:\\Users\\nhana\\OneDrive\\Documents\\LUANVANTOTNGHIEP\\luanvan.docx" \l "_Toc9544057" </w:delInstrText>
        </w:r>
        <w:r w:rsidDel="00F83E27">
          <w:rPr>
            <w:rFonts w:ascii="VNtimes new roman" w:hAnsi="VNtimes new roman"/>
            <w:noProof/>
            <w:sz w:val="28"/>
            <w:szCs w:val="24"/>
          </w:rPr>
          <w:fldChar w:fldCharType="separate"/>
        </w:r>
      </w:del>
      <w:ins w:id="84" w:author="ndhien@cit.udn.vn" w:date="2021-03-24T12:11:00Z">
        <w:r w:rsidR="00932745">
          <w:rPr>
            <w:b/>
            <w:bCs/>
            <w:noProof/>
          </w:rPr>
          <w:t>Error! Hyperlink reference not valid.</w:t>
        </w:r>
      </w:ins>
      <w:del w:id="85" w:author="ndhien@cit.udn.vn" w:date="2021-03-24T12:02:00Z">
        <w:r w:rsidR="003A40C2" w:rsidRPr="003A40C2" w:rsidDel="00F83E27">
          <w:rPr>
            <w:noProof/>
            <w:szCs w:val="26"/>
            <w:shd w:val="clear" w:color="auto" w:fill="FFFFFF"/>
          </w:rPr>
          <w:delText xml:space="preserve">Hình 2.2. </w:delText>
        </w:r>
        <w:r w:rsidR="00D12650" w:rsidDel="00F83E27">
          <w:rPr>
            <w:noProof/>
            <w:szCs w:val="26"/>
            <w:shd w:val="clear" w:color="auto" w:fill="FFFFFF"/>
          </w:rPr>
          <w:delText>eeeeeeeeeee</w:delText>
        </w:r>
        <w:r w:rsidR="003A40C2" w:rsidRPr="003A40C2" w:rsidDel="00F83E27">
          <w:rPr>
            <w:noProof/>
            <w:webHidden/>
            <w:szCs w:val="26"/>
          </w:rPr>
          <w:tab/>
        </w:r>
        <w:r w:rsidDel="00F83E27">
          <w:rPr>
            <w:noProof/>
            <w:szCs w:val="26"/>
          </w:rPr>
          <w:fldChar w:fldCharType="end"/>
        </w:r>
        <w:r w:rsidR="0087068A" w:rsidDel="00F83E27">
          <w:rPr>
            <w:noProof/>
            <w:szCs w:val="26"/>
          </w:rPr>
          <w:delText>28</w:delText>
        </w:r>
      </w:del>
    </w:p>
    <w:p w14:paraId="57A85177" w14:textId="0BD9D466" w:rsidR="000411EF" w:rsidRPr="00AA62BC" w:rsidRDefault="00F34DBA" w:rsidP="00AA62BC">
      <w:pPr>
        <w:rPr>
          <w:szCs w:val="26"/>
        </w:rPr>
      </w:pPr>
      <w:r w:rsidRPr="003A40C2">
        <w:rPr>
          <w:szCs w:val="26"/>
        </w:rPr>
        <w:fldChar w:fldCharType="end"/>
      </w:r>
      <w:bookmarkStart w:id="86" w:name="_Toc9016562"/>
    </w:p>
    <w:p w14:paraId="4F146707" w14:textId="77777777" w:rsidR="00D551C2" w:rsidRDefault="00D551C2" w:rsidP="00644B11">
      <w:pPr>
        <w:pStyle w:val="Heading1"/>
        <w:numPr>
          <w:ilvl w:val="0"/>
          <w:numId w:val="0"/>
        </w:numPr>
        <w:sectPr w:rsidR="00D551C2" w:rsidSect="00750B87">
          <w:footerReference w:type="default" r:id="rId10"/>
          <w:pgSz w:w="11907" w:h="16840" w:code="9"/>
          <w:pgMar w:top="1418" w:right="1134" w:bottom="1418" w:left="1701" w:header="720" w:footer="720" w:gutter="0"/>
          <w:pgNumType w:fmt="lowerRoman" w:start="1"/>
          <w:cols w:space="720"/>
          <w:docGrid w:linePitch="381"/>
        </w:sectPr>
      </w:pPr>
      <w:bookmarkStart w:id="87" w:name="_Toc67480304"/>
      <w:bookmarkStart w:id="88" w:name="_Toc105277232"/>
    </w:p>
    <w:p w14:paraId="03E001BA" w14:textId="368A1870" w:rsidR="00B95055" w:rsidRPr="00135032" w:rsidRDefault="00FD3FC0" w:rsidP="00644B11">
      <w:pPr>
        <w:pStyle w:val="Heading1"/>
        <w:numPr>
          <w:ilvl w:val="0"/>
          <w:numId w:val="0"/>
        </w:numPr>
      </w:pPr>
      <w:r w:rsidRPr="00135032">
        <w:lastRenderedPageBreak/>
        <w:t>MỞ ĐẦU</w:t>
      </w:r>
      <w:bookmarkEnd w:id="64"/>
      <w:bookmarkEnd w:id="65"/>
      <w:bookmarkEnd w:id="66"/>
      <w:bookmarkEnd w:id="67"/>
      <w:bookmarkEnd w:id="68"/>
      <w:bookmarkEnd w:id="69"/>
      <w:bookmarkEnd w:id="86"/>
      <w:bookmarkEnd w:id="87"/>
      <w:bookmarkEnd w:id="88"/>
    </w:p>
    <w:p w14:paraId="43AEE57B" w14:textId="103CA4C0" w:rsidR="00E73885" w:rsidRPr="00F83E27" w:rsidRDefault="00E73885">
      <w:pPr>
        <w:pStyle w:val="Heading2"/>
        <w:numPr>
          <w:ilvl w:val="1"/>
          <w:numId w:val="127"/>
        </w:numPr>
        <w:spacing w:after="0" w:line="240" w:lineRule="auto"/>
        <w:rPr>
          <w:szCs w:val="24"/>
          <w:rPrChange w:id="89" w:author="ndhien@cit.udn.vn" w:date="2021-03-24T12:01:00Z">
            <w:rPr>
              <w:szCs w:val="28"/>
            </w:rPr>
          </w:rPrChange>
        </w:rPr>
        <w:pPrChange w:id="90" w:author="ndhien@cit.udn.vn" w:date="2021-03-24T12:02:00Z">
          <w:pPr>
            <w:pStyle w:val="Heading2"/>
            <w:numPr>
              <w:ilvl w:val="0"/>
              <w:numId w:val="19"/>
            </w:numPr>
            <w:spacing w:before="240" w:after="120" w:line="312" w:lineRule="auto"/>
            <w:ind w:left="272" w:hanging="272"/>
          </w:pPr>
        </w:pPrChange>
      </w:pPr>
      <w:bookmarkStart w:id="91" w:name="_Toc6684068"/>
      <w:bookmarkStart w:id="92" w:name="_Toc6684129"/>
      <w:bookmarkStart w:id="93" w:name="_Toc6688597"/>
      <w:bookmarkStart w:id="94" w:name="_Toc7253363"/>
      <w:bookmarkStart w:id="95" w:name="_Toc7978870"/>
      <w:bookmarkStart w:id="96" w:name="_Ref8074487"/>
      <w:bookmarkStart w:id="97" w:name="_Toc8805996"/>
      <w:bookmarkStart w:id="98" w:name="_Toc9016563"/>
      <w:bookmarkStart w:id="99" w:name="_Toc67480305"/>
      <w:bookmarkStart w:id="100" w:name="_Toc105277233"/>
      <w:r w:rsidRPr="00361B43">
        <w:t>Giới thiệu</w:t>
      </w:r>
      <w:bookmarkEnd w:id="91"/>
      <w:bookmarkEnd w:id="92"/>
      <w:bookmarkEnd w:id="93"/>
      <w:bookmarkEnd w:id="94"/>
      <w:bookmarkEnd w:id="95"/>
      <w:bookmarkEnd w:id="96"/>
      <w:bookmarkEnd w:id="97"/>
      <w:bookmarkEnd w:id="98"/>
      <w:bookmarkEnd w:id="99"/>
      <w:bookmarkEnd w:id="100"/>
    </w:p>
    <w:p w14:paraId="50F6C8A0" w14:textId="77777777" w:rsidR="006779B4" w:rsidRPr="00E52C1C" w:rsidRDefault="006779B4" w:rsidP="009F0066">
      <w:pPr>
        <w:ind w:firstLine="284"/>
        <w:jc w:val="both"/>
        <w:rPr>
          <w:szCs w:val="26"/>
        </w:rPr>
      </w:pPr>
      <w:r w:rsidRPr="00E52C1C">
        <w:rPr>
          <w:szCs w:val="26"/>
        </w:rPr>
        <w:t>Ngày nay cùng với sự phát triển của khoa học kỹ thuật, xã hội ngày càng văn minh và hiện đại, sự phát triển ở đô thị ngày một đi lên. Nhu cầu về giao thông ngày càng trở nên cấp thiết, nhất là trong các khu vực thành thị. Do nhu cầu của đời sống con người, đặc biệt là nhu cầu đi lại, các loại phương tiện giao thông đã tăng một cách chóng mặt. Riêng tại Việt Nam số lượng xe máy trong những năm qua tăng một cách đột biến, mật độ xe lưu thông trên đường ngày một nhiều, trong khi đó hệ thống đường xá tại Việt Nam còn quá nhiều hạn chế nên thường gây ra các hiện tượng như kẹt xe, ách tắc giao thông, đặc biệt là tai nạn giao thông ngày càng phô biến trở thành mối hiếm họa cho nhiều người.</w:t>
      </w:r>
    </w:p>
    <w:p w14:paraId="39938FB7" w14:textId="128B6071" w:rsidR="00276627" w:rsidRPr="00E52C1C" w:rsidRDefault="006779B4" w:rsidP="009F0066">
      <w:pPr>
        <w:ind w:firstLine="284"/>
        <w:jc w:val="both"/>
        <w:rPr>
          <w:szCs w:val="26"/>
        </w:rPr>
      </w:pPr>
      <w:r w:rsidRPr="00E52C1C">
        <w:rPr>
          <w:szCs w:val="26"/>
        </w:rPr>
        <w:t>Vì lý do đó các luật giao thông lần lượt ra đời và được đưa vào sử dụng một cách phổ biến. Trong đó hệ thống đèn giao thông là công cụ điều khiến giao thông công cộng thực tế và hiệu quả có vai trò rất lớn trong việc đảm bảo an toàn và giảm thiếu tai nạn giao thông.</w:t>
      </w:r>
      <w:bookmarkStart w:id="101" w:name="_Toc6684069"/>
      <w:bookmarkStart w:id="102" w:name="_Toc6684130"/>
    </w:p>
    <w:p w14:paraId="6CFD1F3E" w14:textId="08FE73B0" w:rsidR="004C77F8" w:rsidRPr="00727A3C" w:rsidRDefault="0008108D" w:rsidP="001615AA">
      <w:pPr>
        <w:pStyle w:val="Heading2"/>
        <w:spacing w:before="0"/>
        <w:rPr>
          <w:i/>
        </w:rPr>
      </w:pPr>
      <w:bookmarkStart w:id="103" w:name="_Toc6688598"/>
      <w:bookmarkStart w:id="104" w:name="_Toc7253364"/>
      <w:bookmarkStart w:id="105" w:name="_Toc7978871"/>
      <w:bookmarkStart w:id="106" w:name="_Toc8805997"/>
      <w:bookmarkStart w:id="107" w:name="_Toc9016564"/>
      <w:bookmarkStart w:id="108" w:name="_Toc67480306"/>
      <w:bookmarkStart w:id="109" w:name="_Toc105277234"/>
      <w:r w:rsidRPr="00727A3C">
        <w:t>Mục tiêu</w:t>
      </w:r>
      <w:del w:id="110" w:author="ndhien@cit.udn.vn" w:date="2021-03-24T11:56:00Z">
        <w:r w:rsidRPr="00727A3C" w:rsidDel="006B6F26">
          <w:delText>, nhiệm vụ</w:delText>
        </w:r>
      </w:del>
      <w:r w:rsidRPr="00727A3C">
        <w:t xml:space="preserve"> của đề tài</w:t>
      </w:r>
      <w:bookmarkEnd w:id="101"/>
      <w:bookmarkEnd w:id="102"/>
      <w:bookmarkEnd w:id="103"/>
      <w:bookmarkEnd w:id="104"/>
      <w:bookmarkEnd w:id="105"/>
      <w:bookmarkEnd w:id="106"/>
      <w:bookmarkEnd w:id="107"/>
      <w:bookmarkEnd w:id="108"/>
      <w:bookmarkEnd w:id="109"/>
    </w:p>
    <w:p w14:paraId="3A50EA06" w14:textId="5F16E9E4" w:rsidR="00E52C1C" w:rsidRPr="00E52C1C" w:rsidRDefault="00E52C1C" w:rsidP="001615AA">
      <w:pPr>
        <w:pStyle w:val="ListParagraph"/>
        <w:numPr>
          <w:ilvl w:val="0"/>
          <w:numId w:val="131"/>
        </w:numPr>
        <w:spacing w:before="0"/>
        <w:rPr>
          <w:szCs w:val="26"/>
        </w:rPr>
      </w:pPr>
      <w:bookmarkStart w:id="111" w:name="_Toc6684070"/>
      <w:bookmarkStart w:id="112" w:name="_Toc6684131"/>
      <w:r w:rsidRPr="00E52C1C">
        <w:rPr>
          <w:szCs w:val="26"/>
        </w:rPr>
        <w:t>Mô phỏng mạch đền tín hiệu giao thông tại các ngã tư.</w:t>
      </w:r>
    </w:p>
    <w:p w14:paraId="4D2EACAA" w14:textId="636CAD68" w:rsidR="00E52C1C" w:rsidRPr="00E52C1C" w:rsidRDefault="00E52C1C" w:rsidP="001615AA">
      <w:pPr>
        <w:pStyle w:val="ListParagraph"/>
        <w:numPr>
          <w:ilvl w:val="0"/>
          <w:numId w:val="131"/>
        </w:numPr>
        <w:spacing w:before="0"/>
        <w:rPr>
          <w:szCs w:val="26"/>
        </w:rPr>
      </w:pPr>
      <w:r w:rsidRPr="00E52C1C">
        <w:rPr>
          <w:szCs w:val="26"/>
        </w:rPr>
        <w:t>Viết chương trình cho PIC điều khiển đèn tín hiệu giao thông.</w:t>
      </w:r>
    </w:p>
    <w:p w14:paraId="526E2674" w14:textId="7FAB130D" w:rsidR="001D639D" w:rsidRPr="0002603E" w:rsidDel="005F1FAA" w:rsidRDefault="001D639D">
      <w:pPr>
        <w:pStyle w:val="Heading2"/>
        <w:rPr>
          <w:del w:id="113" w:author="ndhien@cit.udn.vn" w:date="2021-03-24T12:07:00Z"/>
        </w:rPr>
        <w:pPrChange w:id="114" w:author="ndhien@cit.udn.vn" w:date="2021-03-24T12:09:00Z">
          <w:pPr>
            <w:spacing w:before="80" w:after="80" w:line="312" w:lineRule="auto"/>
            <w:ind w:firstLine="720"/>
            <w:jc w:val="both"/>
          </w:pPr>
        </w:pPrChange>
      </w:pPr>
      <w:bookmarkStart w:id="115" w:name="_Toc105277137"/>
      <w:bookmarkStart w:id="116" w:name="_Toc105277235"/>
      <w:bookmarkEnd w:id="115"/>
      <w:bookmarkEnd w:id="116"/>
    </w:p>
    <w:p w14:paraId="66C62361" w14:textId="593FBC08" w:rsidR="00DC116E" w:rsidRPr="00727A3C" w:rsidDel="006B6F26" w:rsidRDefault="00276627" w:rsidP="00545CBC">
      <w:pPr>
        <w:pStyle w:val="Heading2"/>
        <w:rPr>
          <w:del w:id="117" w:author="ndhien@cit.udn.vn" w:date="2021-03-24T11:56:00Z"/>
        </w:rPr>
      </w:pPr>
      <w:bookmarkStart w:id="118" w:name="_Toc6688599"/>
      <w:bookmarkStart w:id="119" w:name="_Toc7253365"/>
      <w:bookmarkStart w:id="120" w:name="_Toc7978872"/>
      <w:bookmarkStart w:id="121" w:name="_Toc8805998"/>
      <w:bookmarkStart w:id="122" w:name="_Toc9016565"/>
      <w:del w:id="123" w:author="ndhien@cit.udn.vn" w:date="2021-03-24T12:05:00Z">
        <w:r w:rsidRPr="00727A3C" w:rsidDel="0070720A">
          <w:delText xml:space="preserve">3. </w:delText>
        </w:r>
      </w:del>
      <w:del w:id="124" w:author="ndhien@cit.udn.vn" w:date="2021-03-24T11:56:00Z">
        <w:r w:rsidR="008078C2" w:rsidRPr="00727A3C" w:rsidDel="006B6F26">
          <w:delText>Đối tượng,</w:delText>
        </w:r>
        <w:r w:rsidR="00326F9A" w:rsidRPr="00727A3C" w:rsidDel="006B6F26">
          <w:delText xml:space="preserve"> phạm vi và phương pháp </w:delText>
        </w:r>
        <w:r w:rsidR="0008108D" w:rsidRPr="00727A3C" w:rsidDel="006B6F26">
          <w:delText>tiếp cận</w:delText>
        </w:r>
        <w:bookmarkStart w:id="125" w:name="_Toc105277138"/>
        <w:bookmarkStart w:id="126" w:name="_Toc105277236"/>
        <w:bookmarkEnd w:id="111"/>
        <w:bookmarkEnd w:id="112"/>
        <w:bookmarkEnd w:id="118"/>
        <w:bookmarkEnd w:id="119"/>
        <w:bookmarkEnd w:id="120"/>
        <w:bookmarkEnd w:id="121"/>
        <w:bookmarkEnd w:id="122"/>
        <w:bookmarkEnd w:id="125"/>
        <w:bookmarkEnd w:id="126"/>
      </w:del>
    </w:p>
    <w:p w14:paraId="5A482803" w14:textId="10DFDF80" w:rsidR="003B11B1" w:rsidRPr="00F83E27" w:rsidDel="006B6F26" w:rsidRDefault="00DC116E">
      <w:pPr>
        <w:pStyle w:val="Heading2"/>
        <w:rPr>
          <w:del w:id="127" w:author="ndhien@cit.udn.vn" w:date="2021-03-24T11:56:00Z"/>
          <w:szCs w:val="24"/>
          <w:rPrChange w:id="128" w:author="ndhien@cit.udn.vn" w:date="2021-03-24T12:01:00Z">
            <w:rPr>
              <w:del w:id="129" w:author="ndhien@cit.udn.vn" w:date="2021-03-24T11:56:00Z"/>
              <w:szCs w:val="26"/>
            </w:rPr>
          </w:rPrChange>
        </w:rPr>
        <w:pPrChange w:id="130" w:author="ndhien@cit.udn.vn" w:date="2021-03-24T12:09:00Z">
          <w:pPr>
            <w:spacing w:before="80" w:after="80" w:line="312" w:lineRule="auto"/>
            <w:ind w:firstLine="709"/>
            <w:jc w:val="both"/>
          </w:pPr>
        </w:pPrChange>
      </w:pPr>
      <w:del w:id="131" w:author="ndhien@cit.udn.vn" w:date="2021-03-24T11:56:00Z">
        <w:r w:rsidRPr="00F83E27" w:rsidDel="006B6F26">
          <w:rPr>
            <w:szCs w:val="24"/>
            <w:rPrChange w:id="132" w:author="ndhien@cit.udn.vn" w:date="2021-03-24T12:01:00Z">
              <w:rPr>
                <w:szCs w:val="26"/>
              </w:rPr>
            </w:rPrChange>
          </w:rPr>
          <w:delText xml:space="preserve">Dựa trên hướng tiếp cận </w:delText>
        </w:r>
        <w:bookmarkStart w:id="133" w:name="_Toc105277139"/>
        <w:bookmarkStart w:id="134" w:name="_Toc105277237"/>
        <w:bookmarkEnd w:id="133"/>
        <w:bookmarkEnd w:id="134"/>
      </w:del>
    </w:p>
    <w:p w14:paraId="1D33EAE3" w14:textId="778DFCA6" w:rsidR="000C4855" w:rsidRPr="00F83E27" w:rsidDel="006B6F26" w:rsidRDefault="000C4855">
      <w:pPr>
        <w:pStyle w:val="Heading2"/>
        <w:rPr>
          <w:del w:id="135" w:author="ndhien@cit.udn.vn" w:date="2021-03-24T11:56:00Z"/>
          <w:szCs w:val="24"/>
          <w:rPrChange w:id="136" w:author="ndhien@cit.udn.vn" w:date="2021-03-24T12:01:00Z">
            <w:rPr>
              <w:del w:id="137" w:author="ndhien@cit.udn.vn" w:date="2021-03-24T11:56:00Z"/>
              <w:sz w:val="24"/>
              <w:szCs w:val="26"/>
            </w:rPr>
          </w:rPrChange>
        </w:rPr>
        <w:pPrChange w:id="138" w:author="ndhien@cit.udn.vn" w:date="2021-03-24T12:09:00Z">
          <w:pPr>
            <w:spacing w:before="80" w:after="80" w:line="312" w:lineRule="auto"/>
            <w:ind w:firstLine="709"/>
            <w:jc w:val="both"/>
          </w:pPr>
        </w:pPrChange>
      </w:pPr>
      <w:bookmarkStart w:id="139" w:name="_Toc105277140"/>
      <w:bookmarkStart w:id="140" w:name="_Toc105277238"/>
      <w:bookmarkEnd w:id="139"/>
      <w:bookmarkEnd w:id="140"/>
    </w:p>
    <w:p w14:paraId="6BC6BA3D" w14:textId="4139DE13" w:rsidR="004C77F8" w:rsidRPr="00F83E27" w:rsidDel="006B6F26" w:rsidRDefault="00276627">
      <w:pPr>
        <w:pStyle w:val="Heading2"/>
        <w:spacing w:after="0" w:line="240" w:lineRule="auto"/>
        <w:rPr>
          <w:del w:id="141" w:author="ndhien@cit.udn.vn" w:date="2021-03-24T11:56:00Z"/>
          <w:szCs w:val="24"/>
          <w:rPrChange w:id="142" w:author="ndhien@cit.udn.vn" w:date="2021-03-24T12:01:00Z">
            <w:rPr>
              <w:del w:id="143" w:author="ndhien@cit.udn.vn" w:date="2021-03-24T11:56:00Z"/>
              <w:szCs w:val="26"/>
            </w:rPr>
          </w:rPrChange>
        </w:rPr>
        <w:pPrChange w:id="144" w:author="ndhien@cit.udn.vn" w:date="2021-03-24T12:09:00Z">
          <w:pPr>
            <w:pStyle w:val="Heading2"/>
            <w:spacing w:before="240" w:after="120" w:line="312" w:lineRule="auto"/>
          </w:pPr>
        </w:pPrChange>
      </w:pPr>
      <w:bookmarkStart w:id="145" w:name="_Toc6684071"/>
      <w:bookmarkStart w:id="146" w:name="_Toc6684132"/>
      <w:bookmarkStart w:id="147" w:name="_Toc6688600"/>
      <w:bookmarkStart w:id="148" w:name="_Toc7253366"/>
      <w:bookmarkStart w:id="149" w:name="_Toc7978873"/>
      <w:bookmarkStart w:id="150" w:name="_Toc8805999"/>
      <w:bookmarkStart w:id="151" w:name="_Toc9016566"/>
      <w:del w:id="152" w:author="ndhien@cit.udn.vn" w:date="2021-03-24T11:56:00Z">
        <w:r w:rsidRPr="00F83E27" w:rsidDel="006B6F26">
          <w:rPr>
            <w:szCs w:val="24"/>
            <w:rPrChange w:id="153" w:author="ndhien@cit.udn.vn" w:date="2021-03-24T12:01:00Z">
              <w:rPr>
                <w:sz w:val="56"/>
                <w:szCs w:val="26"/>
              </w:rPr>
            </w:rPrChange>
          </w:rPr>
          <w:delText xml:space="preserve">4. </w:delText>
        </w:r>
        <w:r w:rsidR="004C77F8" w:rsidRPr="00F83E27" w:rsidDel="006B6F26">
          <w:rPr>
            <w:szCs w:val="24"/>
            <w:rPrChange w:id="154" w:author="ndhien@cit.udn.vn" w:date="2021-03-24T12:01:00Z">
              <w:rPr>
                <w:sz w:val="56"/>
                <w:szCs w:val="26"/>
              </w:rPr>
            </w:rPrChange>
          </w:rPr>
          <w:delText xml:space="preserve">Đóng góp của </w:delText>
        </w:r>
        <w:r w:rsidR="00D349EB" w:rsidRPr="00F83E27" w:rsidDel="006B6F26">
          <w:rPr>
            <w:szCs w:val="24"/>
            <w:rPrChange w:id="155" w:author="ndhien@cit.udn.vn" w:date="2021-03-24T12:01:00Z">
              <w:rPr>
                <w:sz w:val="56"/>
                <w:szCs w:val="26"/>
              </w:rPr>
            </w:rPrChange>
          </w:rPr>
          <w:delText>đề tài</w:delText>
        </w:r>
        <w:bookmarkStart w:id="156" w:name="_Toc105277141"/>
        <w:bookmarkStart w:id="157" w:name="_Toc105277239"/>
        <w:bookmarkEnd w:id="145"/>
        <w:bookmarkEnd w:id="146"/>
        <w:bookmarkEnd w:id="147"/>
        <w:bookmarkEnd w:id="148"/>
        <w:bookmarkEnd w:id="149"/>
        <w:bookmarkEnd w:id="150"/>
        <w:bookmarkEnd w:id="151"/>
        <w:bookmarkEnd w:id="156"/>
        <w:bookmarkEnd w:id="157"/>
      </w:del>
    </w:p>
    <w:p w14:paraId="41E3A3B5" w14:textId="1FBDA74B" w:rsidR="00BE5793" w:rsidRPr="00F83E27" w:rsidDel="006B6F26" w:rsidRDefault="00BE5793">
      <w:pPr>
        <w:pStyle w:val="Heading2"/>
        <w:rPr>
          <w:del w:id="158" w:author="ndhien@cit.udn.vn" w:date="2021-03-24T11:56:00Z"/>
          <w:szCs w:val="24"/>
          <w:rPrChange w:id="159" w:author="ndhien@cit.udn.vn" w:date="2021-03-24T12:01:00Z">
            <w:rPr>
              <w:del w:id="160" w:author="ndhien@cit.udn.vn" w:date="2021-03-24T11:56:00Z"/>
              <w:szCs w:val="26"/>
            </w:rPr>
          </w:rPrChange>
        </w:rPr>
        <w:pPrChange w:id="161" w:author="ndhien@cit.udn.vn" w:date="2021-03-24T12:09:00Z">
          <w:pPr>
            <w:spacing w:before="80" w:after="80" w:line="312" w:lineRule="auto"/>
            <w:ind w:firstLine="709"/>
            <w:jc w:val="both"/>
          </w:pPr>
        </w:pPrChange>
      </w:pPr>
      <w:bookmarkStart w:id="162" w:name="_Toc6684072"/>
      <w:bookmarkStart w:id="163" w:name="_Toc6684133"/>
      <w:bookmarkStart w:id="164" w:name="_Toc6688601"/>
      <w:bookmarkStart w:id="165" w:name="_Toc7253367"/>
      <w:bookmarkStart w:id="166" w:name="_Toc7978874"/>
      <w:bookmarkStart w:id="167" w:name="_Toc8806000"/>
      <w:bookmarkStart w:id="168" w:name="_Toc9016567"/>
      <w:del w:id="169" w:author="ndhien@cit.udn.vn" w:date="2021-03-24T11:56:00Z">
        <w:r w:rsidRPr="00F83E27" w:rsidDel="006B6F26">
          <w:rPr>
            <w:szCs w:val="24"/>
            <w:rPrChange w:id="170" w:author="ndhien@cit.udn.vn" w:date="2021-03-24T12:01:00Z">
              <w:rPr>
                <w:szCs w:val="26"/>
              </w:rPr>
            </w:rPrChange>
          </w:rPr>
          <w:delText>Trên cơ sở tìm hiểu, phân tích, tổng hợp và áp dụng, đề tài đạt được một số kết quả như sau:</w:delText>
        </w:r>
        <w:bookmarkStart w:id="171" w:name="_Toc105277142"/>
        <w:bookmarkStart w:id="172" w:name="_Toc105277240"/>
        <w:bookmarkEnd w:id="171"/>
        <w:bookmarkEnd w:id="172"/>
      </w:del>
    </w:p>
    <w:p w14:paraId="550C1FCF" w14:textId="7EDC4194" w:rsidR="003B11B1" w:rsidRPr="00F83E27" w:rsidDel="006B6F26" w:rsidRDefault="003B11B1">
      <w:pPr>
        <w:pStyle w:val="Heading2"/>
        <w:rPr>
          <w:del w:id="173" w:author="ndhien@cit.udn.vn" w:date="2021-03-24T11:56:00Z"/>
          <w:szCs w:val="24"/>
          <w:rPrChange w:id="174" w:author="ndhien@cit.udn.vn" w:date="2021-03-24T12:01:00Z">
            <w:rPr>
              <w:del w:id="175" w:author="ndhien@cit.udn.vn" w:date="2021-03-24T11:56:00Z"/>
              <w:szCs w:val="26"/>
            </w:rPr>
          </w:rPrChange>
        </w:rPr>
        <w:pPrChange w:id="176" w:author="ndhien@cit.udn.vn" w:date="2021-03-24T12:09:00Z">
          <w:pPr>
            <w:numPr>
              <w:numId w:val="13"/>
            </w:numPr>
            <w:spacing w:before="80" w:after="80" w:line="312" w:lineRule="auto"/>
            <w:ind w:left="1134" w:hanging="283"/>
            <w:jc w:val="both"/>
          </w:pPr>
        </w:pPrChange>
      </w:pPr>
      <w:del w:id="177" w:author="ndhien@cit.udn.vn" w:date="2021-03-24T11:56:00Z">
        <w:r w:rsidRPr="00F83E27" w:rsidDel="006B6F26">
          <w:rPr>
            <w:szCs w:val="24"/>
            <w:rPrChange w:id="178" w:author="ndhien@cit.udn.vn" w:date="2021-03-24T12:01:00Z">
              <w:rPr>
                <w:szCs w:val="26"/>
              </w:rPr>
            </w:rPrChange>
          </w:rPr>
          <w:delText>aaaa</w:delText>
        </w:r>
        <w:bookmarkStart w:id="179" w:name="_Toc105277143"/>
        <w:bookmarkStart w:id="180" w:name="_Toc105277241"/>
        <w:bookmarkEnd w:id="179"/>
        <w:bookmarkEnd w:id="180"/>
      </w:del>
    </w:p>
    <w:p w14:paraId="2C23248D" w14:textId="0D59FEB6" w:rsidR="006B6F26" w:rsidRPr="00F83E27" w:rsidDel="009D45CA" w:rsidRDefault="003B11B1">
      <w:pPr>
        <w:pStyle w:val="Heading2"/>
        <w:rPr>
          <w:del w:id="181" w:author="ndhien@cit.udn.vn" w:date="2021-03-24T12:10:00Z"/>
          <w:szCs w:val="24"/>
          <w:rPrChange w:id="182" w:author="ndhien@cit.udn.vn" w:date="2021-03-24T12:04:00Z">
            <w:rPr>
              <w:del w:id="183" w:author="ndhien@cit.udn.vn" w:date="2021-03-24T12:10:00Z"/>
              <w:szCs w:val="26"/>
            </w:rPr>
          </w:rPrChange>
        </w:rPr>
        <w:pPrChange w:id="184" w:author="ndhien@cit.udn.vn" w:date="2021-03-24T12:09:00Z">
          <w:pPr>
            <w:numPr>
              <w:numId w:val="13"/>
            </w:numPr>
            <w:spacing w:before="80" w:after="80" w:line="312" w:lineRule="auto"/>
            <w:ind w:left="1134" w:hanging="283"/>
            <w:jc w:val="both"/>
          </w:pPr>
        </w:pPrChange>
      </w:pPr>
      <w:del w:id="185" w:author="ndhien@cit.udn.vn" w:date="2021-03-24T11:56:00Z">
        <w:r w:rsidRPr="00F83E27" w:rsidDel="006B6F26">
          <w:rPr>
            <w:szCs w:val="24"/>
            <w:rPrChange w:id="186" w:author="ndhien@cit.udn.vn" w:date="2021-03-24T12:01:00Z">
              <w:rPr>
                <w:szCs w:val="26"/>
              </w:rPr>
            </w:rPrChange>
          </w:rPr>
          <w:delText>bbbbb</w:delText>
        </w:r>
      </w:del>
      <w:bookmarkStart w:id="187" w:name="_Toc105277144"/>
      <w:bookmarkStart w:id="188" w:name="_Toc105277242"/>
      <w:bookmarkEnd w:id="187"/>
      <w:bookmarkEnd w:id="188"/>
    </w:p>
    <w:p w14:paraId="581244B5" w14:textId="487880D5" w:rsidR="004C77F8" w:rsidRPr="00F83E27" w:rsidRDefault="00276627">
      <w:pPr>
        <w:pStyle w:val="Heading2"/>
        <w:spacing w:after="0" w:line="240" w:lineRule="auto"/>
        <w:rPr>
          <w:szCs w:val="24"/>
          <w:rPrChange w:id="189" w:author="ndhien@cit.udn.vn" w:date="2021-03-24T12:01:00Z">
            <w:rPr>
              <w:szCs w:val="26"/>
            </w:rPr>
          </w:rPrChange>
        </w:rPr>
        <w:pPrChange w:id="190" w:author="ndhien@cit.udn.vn" w:date="2021-03-24T12:01:00Z">
          <w:pPr>
            <w:pStyle w:val="Heading2"/>
            <w:spacing w:before="240" w:after="120" w:line="312" w:lineRule="auto"/>
          </w:pPr>
        </w:pPrChange>
      </w:pPr>
      <w:del w:id="191" w:author="ndhien@cit.udn.vn" w:date="2021-03-24T11:57:00Z">
        <w:r w:rsidRPr="00F83E27" w:rsidDel="006B6F26">
          <w:rPr>
            <w:szCs w:val="24"/>
            <w:rPrChange w:id="192" w:author="ndhien@cit.udn.vn" w:date="2021-03-24T12:01:00Z">
              <w:rPr>
                <w:rFonts w:ascii="VNnew Century Schoolbook" w:hAnsi="VNnew Century Schoolbook"/>
                <w:sz w:val="56"/>
                <w:szCs w:val="26"/>
              </w:rPr>
            </w:rPrChange>
          </w:rPr>
          <w:delText>5</w:delText>
        </w:r>
      </w:del>
      <w:bookmarkStart w:id="193" w:name="_Toc67480308"/>
      <w:bookmarkStart w:id="194" w:name="_Toc105277243"/>
      <w:r w:rsidR="004C77F8" w:rsidRPr="00F83E27">
        <w:rPr>
          <w:szCs w:val="24"/>
          <w:rPrChange w:id="195" w:author="ndhien@cit.udn.vn" w:date="2021-03-24T12:01:00Z">
            <w:rPr>
              <w:rFonts w:ascii="VNnew Century Schoolbook" w:hAnsi="VNnew Century Schoolbook"/>
              <w:sz w:val="56"/>
              <w:szCs w:val="26"/>
            </w:rPr>
          </w:rPrChange>
        </w:rPr>
        <w:t xml:space="preserve">Bố cục </w:t>
      </w:r>
      <w:del w:id="196" w:author="ndhien@cit.udn.vn" w:date="2021-03-24T11:55:00Z">
        <w:r w:rsidR="004C77F8" w:rsidRPr="00F83E27" w:rsidDel="006B6F26">
          <w:rPr>
            <w:szCs w:val="24"/>
            <w:rPrChange w:id="197" w:author="ndhien@cit.udn.vn" w:date="2021-03-24T12:01:00Z">
              <w:rPr>
                <w:rFonts w:ascii="VNnew Century Schoolbook" w:hAnsi="VNnew Century Schoolbook"/>
                <w:sz w:val="56"/>
                <w:szCs w:val="26"/>
              </w:rPr>
            </w:rPrChange>
          </w:rPr>
          <w:delText xml:space="preserve">của </w:delText>
        </w:r>
        <w:bookmarkEnd w:id="162"/>
        <w:bookmarkEnd w:id="163"/>
        <w:bookmarkEnd w:id="164"/>
        <w:bookmarkEnd w:id="165"/>
        <w:bookmarkEnd w:id="166"/>
        <w:bookmarkEnd w:id="167"/>
        <w:bookmarkEnd w:id="168"/>
        <w:r w:rsidR="001F3B50" w:rsidRPr="00F83E27" w:rsidDel="006B6F26">
          <w:rPr>
            <w:rFonts w:hint="eastAsia"/>
            <w:szCs w:val="24"/>
            <w:rPrChange w:id="198" w:author="ndhien@cit.udn.vn" w:date="2021-03-24T12:01:00Z">
              <w:rPr>
                <w:rFonts w:ascii="VNnew Century Schoolbook" w:hAnsi="VNnew Century Schoolbook" w:hint="eastAsia"/>
                <w:sz w:val="56"/>
                <w:szCs w:val="26"/>
              </w:rPr>
            </w:rPrChange>
          </w:rPr>
          <w:delText>đ</w:delText>
        </w:r>
        <w:r w:rsidR="001F3B50" w:rsidRPr="00F83E27" w:rsidDel="006B6F26">
          <w:rPr>
            <w:szCs w:val="24"/>
            <w:rPrChange w:id="199" w:author="ndhien@cit.udn.vn" w:date="2021-03-24T12:01:00Z">
              <w:rPr>
                <w:rFonts w:ascii="VNnew Century Schoolbook" w:hAnsi="VNnew Century Schoolbook"/>
                <w:sz w:val="56"/>
                <w:szCs w:val="26"/>
              </w:rPr>
            </w:rPrChange>
          </w:rPr>
          <w:delText>ề tài</w:delText>
        </w:r>
      </w:del>
      <w:ins w:id="200" w:author="ndhien@cit.udn.vn" w:date="2021-03-24T11:55:00Z">
        <w:r w:rsidR="006B6F26" w:rsidRPr="00F83E27">
          <w:rPr>
            <w:szCs w:val="24"/>
            <w:rPrChange w:id="201" w:author="ndhien@cit.udn.vn" w:date="2021-03-24T12:01:00Z">
              <w:rPr>
                <w:rFonts w:ascii="VNnew Century Schoolbook" w:hAnsi="VNnew Century Schoolbook"/>
                <w:sz w:val="56"/>
                <w:szCs w:val="26"/>
              </w:rPr>
            </w:rPrChange>
          </w:rPr>
          <w:t>báo cáo</w:t>
        </w:r>
      </w:ins>
      <w:bookmarkEnd w:id="193"/>
      <w:bookmarkEnd w:id="194"/>
    </w:p>
    <w:p w14:paraId="4FE2C126" w14:textId="77777777" w:rsidR="00BE5793" w:rsidRPr="00911E6D" w:rsidRDefault="00BE5793" w:rsidP="0052379B">
      <w:pPr>
        <w:spacing w:before="80" w:after="80" w:line="312" w:lineRule="auto"/>
        <w:ind w:firstLine="284"/>
        <w:jc w:val="both"/>
        <w:rPr>
          <w:szCs w:val="26"/>
        </w:rPr>
      </w:pPr>
      <w:bookmarkStart w:id="202" w:name="_Toc6684073"/>
      <w:bookmarkStart w:id="203" w:name="_Toc6684134"/>
      <w:r>
        <w:rPr>
          <w:szCs w:val="26"/>
        </w:rPr>
        <w:t xml:space="preserve">Sau </w:t>
      </w:r>
      <w:r w:rsidRPr="00911E6D">
        <w:rPr>
          <w:szCs w:val="26"/>
        </w:rPr>
        <w:t xml:space="preserve">phần </w:t>
      </w:r>
      <w:r w:rsidRPr="004F63A0">
        <w:rPr>
          <w:i/>
          <w:szCs w:val="26"/>
        </w:rPr>
        <w:t>Mở đầu</w:t>
      </w:r>
      <w:r w:rsidRPr="00911E6D">
        <w:rPr>
          <w:szCs w:val="26"/>
        </w:rPr>
        <w:t xml:space="preserve">, </w:t>
      </w:r>
      <w:r w:rsidR="003B11B1">
        <w:rPr>
          <w:szCs w:val="26"/>
        </w:rPr>
        <w:t>báo cáo</w:t>
      </w:r>
      <w:r w:rsidRPr="00911E6D">
        <w:rPr>
          <w:szCs w:val="26"/>
        </w:rPr>
        <w:t xml:space="preserve"> được trình bày trong ba chương</w:t>
      </w:r>
      <w:r>
        <w:rPr>
          <w:szCs w:val="26"/>
        </w:rPr>
        <w:t>, cụ thể</w:t>
      </w:r>
      <w:r w:rsidRPr="00911E6D">
        <w:rPr>
          <w:szCs w:val="26"/>
        </w:rPr>
        <w:t xml:space="preserve"> như sau:</w:t>
      </w:r>
    </w:p>
    <w:p w14:paraId="4918B023" w14:textId="1AF0B059" w:rsidR="00BE5793" w:rsidRPr="00911E6D" w:rsidRDefault="00BE5793" w:rsidP="0052379B">
      <w:pPr>
        <w:spacing w:before="80" w:after="80" w:line="312" w:lineRule="auto"/>
        <w:ind w:firstLine="284"/>
        <w:jc w:val="both"/>
        <w:rPr>
          <w:szCs w:val="26"/>
        </w:rPr>
      </w:pPr>
      <w:r w:rsidRPr="00911E6D">
        <w:rPr>
          <w:szCs w:val="26"/>
        </w:rPr>
        <w:t xml:space="preserve">Chương 1. </w:t>
      </w:r>
      <w:r w:rsidR="00673AF6">
        <w:rPr>
          <w:i/>
          <w:szCs w:val="26"/>
        </w:rPr>
        <w:t>Bài toán</w:t>
      </w:r>
    </w:p>
    <w:p w14:paraId="532A06AE" w14:textId="599B593F" w:rsidR="00BE5793" w:rsidRPr="00911E6D" w:rsidRDefault="00BE5793" w:rsidP="0052379B">
      <w:pPr>
        <w:spacing w:before="80" w:after="80" w:line="312" w:lineRule="auto"/>
        <w:ind w:firstLine="284"/>
        <w:jc w:val="both"/>
        <w:rPr>
          <w:szCs w:val="26"/>
        </w:rPr>
      </w:pPr>
      <w:r w:rsidRPr="00911E6D">
        <w:rPr>
          <w:szCs w:val="26"/>
        </w:rPr>
        <w:t xml:space="preserve">Chương 2. </w:t>
      </w:r>
      <w:r w:rsidR="003B11B1">
        <w:rPr>
          <w:i/>
          <w:szCs w:val="26"/>
        </w:rPr>
        <w:t xml:space="preserve">Phân tích </w:t>
      </w:r>
      <w:r w:rsidR="00673AF6">
        <w:rPr>
          <w:i/>
          <w:szCs w:val="26"/>
        </w:rPr>
        <w:t>hệ thống</w:t>
      </w:r>
    </w:p>
    <w:p w14:paraId="0E4F247F" w14:textId="4FC96A2F" w:rsidR="00BE5793" w:rsidRDefault="00BE5793" w:rsidP="0052379B">
      <w:pPr>
        <w:spacing w:before="80" w:after="80" w:line="312" w:lineRule="auto"/>
        <w:ind w:firstLine="284"/>
        <w:jc w:val="both"/>
        <w:rPr>
          <w:szCs w:val="26"/>
        </w:rPr>
      </w:pPr>
      <w:r w:rsidRPr="00911E6D">
        <w:rPr>
          <w:szCs w:val="26"/>
        </w:rPr>
        <w:t xml:space="preserve">Chương 3. </w:t>
      </w:r>
      <w:r w:rsidR="00673AF6">
        <w:rPr>
          <w:i/>
          <w:szCs w:val="26"/>
        </w:rPr>
        <w:t>Thiết kế mạch</w:t>
      </w:r>
    </w:p>
    <w:p w14:paraId="2F44814E" w14:textId="430AEF39" w:rsidR="00B76F10" w:rsidRPr="006371C5" w:rsidRDefault="00BE5793" w:rsidP="006371C5">
      <w:pPr>
        <w:spacing w:before="80" w:after="80" w:line="312" w:lineRule="auto"/>
        <w:ind w:firstLine="284"/>
        <w:jc w:val="both"/>
        <w:rPr>
          <w:szCs w:val="26"/>
        </w:rPr>
      </w:pPr>
      <w:r>
        <w:rPr>
          <w:szCs w:val="26"/>
        </w:rPr>
        <w:t xml:space="preserve">Cuối cùng là </w:t>
      </w:r>
      <w:r w:rsidRPr="004F63A0">
        <w:rPr>
          <w:i/>
          <w:szCs w:val="26"/>
        </w:rPr>
        <w:t>Kết luận</w:t>
      </w:r>
      <w:r w:rsidR="00673AF6">
        <w:rPr>
          <w:szCs w:val="26"/>
        </w:rPr>
        <w:t xml:space="preserve"> và</w:t>
      </w:r>
      <w:r>
        <w:rPr>
          <w:szCs w:val="26"/>
        </w:rPr>
        <w:t xml:space="preserve"> </w:t>
      </w:r>
      <w:r w:rsidR="002C6B9F" w:rsidRPr="004F63A0">
        <w:rPr>
          <w:i/>
          <w:szCs w:val="26"/>
        </w:rPr>
        <w:t>T</w:t>
      </w:r>
      <w:r w:rsidRPr="004F63A0">
        <w:rPr>
          <w:i/>
          <w:szCs w:val="26"/>
        </w:rPr>
        <w:t>ài liệu tham khảo</w:t>
      </w:r>
      <w:r w:rsidR="004F63A0">
        <w:rPr>
          <w:szCs w:val="26"/>
        </w:rPr>
        <w:t xml:space="preserve"> </w:t>
      </w:r>
      <w:r>
        <w:rPr>
          <w:szCs w:val="26"/>
        </w:rPr>
        <w:t xml:space="preserve">liên quan đến </w:t>
      </w:r>
      <w:r w:rsidR="003B11B1">
        <w:rPr>
          <w:szCs w:val="26"/>
        </w:rPr>
        <w:t>đề tài</w:t>
      </w:r>
      <w:r>
        <w:rPr>
          <w:szCs w:val="26"/>
        </w:rPr>
        <w:t>.</w:t>
      </w:r>
      <w:bookmarkStart w:id="204" w:name="_Toc6688602"/>
      <w:bookmarkStart w:id="205" w:name="_Toc7253368"/>
      <w:bookmarkStart w:id="206" w:name="_Toc7978875"/>
      <w:bookmarkStart w:id="207" w:name="_Toc8806001"/>
      <w:bookmarkStart w:id="208" w:name="_Toc9016568"/>
    </w:p>
    <w:p w14:paraId="06159FCF" w14:textId="470A7478" w:rsidR="00606596" w:rsidRPr="00135032" w:rsidRDefault="00E52C1C" w:rsidP="002C650A">
      <w:pPr>
        <w:pStyle w:val="Heading1"/>
        <w:numPr>
          <w:ilvl w:val="0"/>
          <w:numId w:val="140"/>
        </w:numPr>
      </w:pPr>
      <w:bookmarkStart w:id="209" w:name="_Toc105277244"/>
      <w:bookmarkEnd w:id="202"/>
      <w:bookmarkEnd w:id="203"/>
      <w:bookmarkEnd w:id="204"/>
      <w:bookmarkEnd w:id="205"/>
      <w:bookmarkEnd w:id="206"/>
      <w:bookmarkEnd w:id="207"/>
      <w:bookmarkEnd w:id="208"/>
      <w:r>
        <w:lastRenderedPageBreak/>
        <w:t>BÀI TOÁN</w:t>
      </w:r>
      <w:bookmarkEnd w:id="209"/>
    </w:p>
    <w:p w14:paraId="5581AFD9" w14:textId="5C7D762C" w:rsidR="00F60505" w:rsidRDefault="000E053F" w:rsidP="00042AA2">
      <w:pPr>
        <w:pStyle w:val="Heading2"/>
        <w:numPr>
          <w:ilvl w:val="1"/>
          <w:numId w:val="138"/>
        </w:numPr>
      </w:pPr>
      <w:bookmarkStart w:id="210" w:name="_Toc105277245"/>
      <w:r>
        <w:t>Tổng quan về hệ thống đèn giao thông hiện nay</w:t>
      </w:r>
      <w:bookmarkEnd w:id="210"/>
    </w:p>
    <w:p w14:paraId="542B68B3" w14:textId="60CD042E" w:rsidR="000E053F" w:rsidRDefault="000E053F" w:rsidP="00B010D4">
      <w:pPr>
        <w:pStyle w:val="Heading3"/>
        <w:spacing w:before="0"/>
      </w:pPr>
      <w:bookmarkStart w:id="211" w:name="_Toc105277246"/>
      <w:r>
        <w:t>Hệ thống đèn giao thông sử dụng mạch IC số điều khiển.</w:t>
      </w:r>
      <w:bookmarkEnd w:id="211"/>
    </w:p>
    <w:p w14:paraId="3426546B" w14:textId="67399B62" w:rsidR="000E053F" w:rsidRDefault="006371C5" w:rsidP="006371C5">
      <w:pPr>
        <w:spacing w:before="0"/>
        <w:ind w:left="284"/>
        <w:rPr>
          <w:szCs w:val="26"/>
        </w:rPr>
      </w:pPr>
      <w:r>
        <w:rPr>
          <w:szCs w:val="26"/>
        </w:rPr>
        <w:t xml:space="preserve">Với mạch dùng IC số có các </w:t>
      </w:r>
      <w:r w:rsidR="008E7682">
        <w:rPr>
          <w:szCs w:val="26"/>
        </w:rPr>
        <w:t>đặc</w:t>
      </w:r>
      <w:r>
        <w:rPr>
          <w:szCs w:val="26"/>
        </w:rPr>
        <w:t xml:space="preserve"> điểm sau:</w:t>
      </w:r>
    </w:p>
    <w:p w14:paraId="78186384" w14:textId="07836136" w:rsidR="006371C5" w:rsidRDefault="006371C5" w:rsidP="006371C5">
      <w:pPr>
        <w:pStyle w:val="ListParagraph"/>
        <w:numPr>
          <w:ilvl w:val="0"/>
          <w:numId w:val="131"/>
        </w:numPr>
        <w:spacing w:before="0"/>
        <w:rPr>
          <w:szCs w:val="26"/>
        </w:rPr>
      </w:pPr>
      <w:r>
        <w:rPr>
          <w:szCs w:val="26"/>
        </w:rPr>
        <w:t xml:space="preserve">Tổn hao công suất nhỏ, mạch có thể dùng pin hoặc </w:t>
      </w:r>
      <w:proofErr w:type="spellStart"/>
      <w:r>
        <w:rPr>
          <w:szCs w:val="26"/>
        </w:rPr>
        <w:t>acquy</w:t>
      </w:r>
      <w:proofErr w:type="spellEnd"/>
      <w:r>
        <w:rPr>
          <w:szCs w:val="26"/>
        </w:rPr>
        <w:t>.</w:t>
      </w:r>
    </w:p>
    <w:p w14:paraId="0B81A429" w14:textId="2C8449C4" w:rsidR="006371C5" w:rsidRDefault="006371C5" w:rsidP="006371C5">
      <w:pPr>
        <w:pStyle w:val="ListParagraph"/>
        <w:numPr>
          <w:ilvl w:val="0"/>
          <w:numId w:val="131"/>
        </w:numPr>
        <w:spacing w:before="0"/>
        <w:rPr>
          <w:szCs w:val="26"/>
        </w:rPr>
      </w:pPr>
      <w:r>
        <w:rPr>
          <w:szCs w:val="26"/>
        </w:rPr>
        <w:t>Giá thành rẻ.</w:t>
      </w:r>
    </w:p>
    <w:p w14:paraId="3E8FC4F9" w14:textId="7ADC2E13" w:rsidR="006371C5" w:rsidRDefault="006371C5" w:rsidP="006371C5">
      <w:pPr>
        <w:pStyle w:val="ListParagraph"/>
        <w:numPr>
          <w:ilvl w:val="0"/>
          <w:numId w:val="131"/>
        </w:numPr>
        <w:spacing w:before="0"/>
        <w:ind w:left="714" w:hanging="357"/>
        <w:jc w:val="both"/>
        <w:rPr>
          <w:szCs w:val="26"/>
        </w:rPr>
      </w:pPr>
      <w:r>
        <w:rPr>
          <w:szCs w:val="26"/>
        </w:rPr>
        <w:t>Mạch đơn giản dễ thực hiện. Song với việc sử dụng kỹ thuật số rất khó khăn trong việc thay đổi chương trình. Muốn thay đổi một yêu cầ</w:t>
      </w:r>
      <w:r w:rsidR="008E7682">
        <w:rPr>
          <w:szCs w:val="26"/>
        </w:rPr>
        <w:t>u nào đó của chương trình thì buộc lòng phải thay đổi phần cứng. Do đó mỗi lần phải lắp lại mạch dẫn đến tốn kém về kinh tế mà nhiều khi yêu cầu đó không thực hiện được nhờ phương pháp này.</w:t>
      </w:r>
    </w:p>
    <w:p w14:paraId="6BE099E4" w14:textId="5D6AD3BD" w:rsidR="008E7682" w:rsidRDefault="008E7682" w:rsidP="008E7682">
      <w:pPr>
        <w:ind w:firstLine="284"/>
        <w:jc w:val="both"/>
        <w:rPr>
          <w:szCs w:val="26"/>
        </w:rPr>
      </w:pPr>
      <w:r w:rsidRPr="008E7682">
        <w:rPr>
          <w:szCs w:val="26"/>
        </w:rPr>
        <w:t xml:space="preserve">Với sự phát triển mạnh mẽ của ngành kỹ thuật số đặc biệt là cho ra đời các họ vi xử lý, </w:t>
      </w:r>
      <w:proofErr w:type="spellStart"/>
      <w:r w:rsidR="0080721B">
        <w:rPr>
          <w:szCs w:val="26"/>
        </w:rPr>
        <w:t>vi</w:t>
      </w:r>
      <w:proofErr w:type="spellEnd"/>
      <w:r>
        <w:rPr>
          <w:szCs w:val="26"/>
        </w:rPr>
        <w:t xml:space="preserve"> </w:t>
      </w:r>
      <w:r w:rsidRPr="008E7682">
        <w:rPr>
          <w:szCs w:val="26"/>
        </w:rPr>
        <w:t>điều khiển hay PLC đã giải quyết được những bế tắc và kinh tế hơn mà phương pháp dùng IC số kết nối lại không thực hiện được.</w:t>
      </w:r>
    </w:p>
    <w:p w14:paraId="6649D598" w14:textId="6373B9DA" w:rsidR="0080721B" w:rsidRDefault="0080721B" w:rsidP="0080721B">
      <w:pPr>
        <w:pStyle w:val="Heading3"/>
      </w:pPr>
      <w:bookmarkStart w:id="212" w:name="_Toc105277247"/>
      <w:r>
        <w:t>Vi mạch dùng kỹ thuật vi xử lý</w:t>
      </w:r>
      <w:bookmarkEnd w:id="212"/>
    </w:p>
    <w:p w14:paraId="54A0D32C" w14:textId="77777777" w:rsidR="0080721B" w:rsidRPr="0080721B" w:rsidRDefault="0080721B" w:rsidP="00B010D4">
      <w:pPr>
        <w:spacing w:before="0"/>
        <w:ind w:firstLine="284"/>
        <w:jc w:val="both"/>
        <w:rPr>
          <w:szCs w:val="26"/>
        </w:rPr>
      </w:pPr>
      <w:r w:rsidRPr="0080721B">
        <w:rPr>
          <w:szCs w:val="26"/>
        </w:rPr>
        <w:t>Ngoài những ưu điếm như đã liệt kê trong phương pháp dùng IC số thì phương pháp dùng kỹ thuật vi xử lý con có những ưu điểm sau:</w:t>
      </w:r>
    </w:p>
    <w:p w14:paraId="38D21CB8" w14:textId="2F437996" w:rsidR="0080721B" w:rsidRPr="0080721B" w:rsidRDefault="0080721B" w:rsidP="0080721B">
      <w:pPr>
        <w:pStyle w:val="ListParagraph"/>
        <w:numPr>
          <w:ilvl w:val="0"/>
          <w:numId w:val="131"/>
        </w:numPr>
        <w:spacing w:before="0"/>
        <w:jc w:val="both"/>
        <w:rPr>
          <w:szCs w:val="26"/>
        </w:rPr>
      </w:pPr>
      <w:r w:rsidRPr="0080721B">
        <w:rPr>
          <w:szCs w:val="26"/>
        </w:rPr>
        <w:t xml:space="preserve">Ta có thế thay đổi chương trình một cách linh hoạt bằng việc thay đổi phần mềm trong khi đó phần cứng không thay đổi mà mạch dùng IC số không </w:t>
      </w:r>
      <w:r>
        <w:rPr>
          <w:szCs w:val="26"/>
        </w:rPr>
        <w:t>thể</w:t>
      </w:r>
      <w:r w:rsidRPr="0080721B">
        <w:rPr>
          <w:szCs w:val="26"/>
        </w:rPr>
        <w:t xml:space="preserve"> thực hiện được mà nếu có </w:t>
      </w:r>
      <w:r>
        <w:rPr>
          <w:szCs w:val="26"/>
        </w:rPr>
        <w:t>thể</w:t>
      </w:r>
      <w:r w:rsidRPr="0080721B">
        <w:rPr>
          <w:szCs w:val="26"/>
        </w:rPr>
        <w:t xml:space="preserve"> thực hiện được thì cũng cứng nhắc mà người công nhân cũng khó tiếp cận, dễ nhầm.</w:t>
      </w:r>
    </w:p>
    <w:p w14:paraId="6FA4A199" w14:textId="7C374547" w:rsidR="0080721B" w:rsidRPr="0080721B" w:rsidRDefault="0080721B" w:rsidP="0080721B">
      <w:pPr>
        <w:pStyle w:val="ListParagraph"/>
        <w:numPr>
          <w:ilvl w:val="0"/>
          <w:numId w:val="131"/>
        </w:numPr>
        <w:spacing w:before="0"/>
        <w:jc w:val="both"/>
        <w:rPr>
          <w:szCs w:val="26"/>
        </w:rPr>
      </w:pPr>
      <w:r w:rsidRPr="0080721B">
        <w:rPr>
          <w:szCs w:val="26"/>
        </w:rPr>
        <w:t xml:space="preserve">Số linh kiện </w:t>
      </w:r>
      <w:r>
        <w:rPr>
          <w:szCs w:val="26"/>
        </w:rPr>
        <w:t>để</w:t>
      </w:r>
      <w:r w:rsidRPr="0080721B">
        <w:rPr>
          <w:szCs w:val="26"/>
        </w:rPr>
        <w:t xml:space="preserve"> sử dụng trong mạch ít hơn.</w:t>
      </w:r>
    </w:p>
    <w:p w14:paraId="69ADC3A0" w14:textId="6F69AC3A" w:rsidR="0080721B" w:rsidRDefault="0080721B" w:rsidP="0080721B">
      <w:pPr>
        <w:pStyle w:val="ListParagraph"/>
        <w:numPr>
          <w:ilvl w:val="0"/>
          <w:numId w:val="131"/>
        </w:numPr>
        <w:spacing w:before="0"/>
        <w:jc w:val="both"/>
        <w:rPr>
          <w:szCs w:val="26"/>
        </w:rPr>
      </w:pPr>
      <w:r w:rsidRPr="0080721B">
        <w:rPr>
          <w:szCs w:val="26"/>
        </w:rPr>
        <w:lastRenderedPageBreak/>
        <w:t xml:space="preserve">Mạch đơn giản hơn so với mạch dùng IC số. Song do phần cứng của vi xử lý chỉ sử dụng CPU đơn </w:t>
      </w:r>
      <w:r>
        <w:rPr>
          <w:szCs w:val="26"/>
        </w:rPr>
        <w:t>chip</w:t>
      </w:r>
      <w:r w:rsidRPr="0080721B">
        <w:rPr>
          <w:szCs w:val="26"/>
        </w:rPr>
        <w:t xml:space="preserve"> mà không có các bộ nhớ Ram, Rom, các bộ timer, hệ thống ngắt. Nên việc viết chương trình gặp nhiều khó khăn. Do vậy hiện nay </w:t>
      </w:r>
      <w:r>
        <w:rPr>
          <w:szCs w:val="26"/>
        </w:rPr>
        <w:t>để</w:t>
      </w:r>
      <w:r w:rsidRPr="0080721B">
        <w:rPr>
          <w:szCs w:val="26"/>
        </w:rPr>
        <w:t xml:space="preserve"> khắc phục những nhược điểm trên hiện nay người ta thường dùng bộ vi điều </w:t>
      </w:r>
      <w:r>
        <w:rPr>
          <w:szCs w:val="26"/>
        </w:rPr>
        <w:t>khiển</w:t>
      </w:r>
      <w:r w:rsidRPr="0080721B">
        <w:rPr>
          <w:szCs w:val="26"/>
        </w:rPr>
        <w:t>.</w:t>
      </w:r>
    </w:p>
    <w:p w14:paraId="44011B97" w14:textId="3370B1D1" w:rsidR="0080721B" w:rsidRDefault="007A1CB2" w:rsidP="0080721B">
      <w:pPr>
        <w:pStyle w:val="Heading3"/>
      </w:pPr>
      <w:bookmarkStart w:id="213" w:name="_Toc105277248"/>
      <w:r>
        <w:t>Điều khiển bằng vi điều khiển</w:t>
      </w:r>
      <w:bookmarkEnd w:id="213"/>
    </w:p>
    <w:p w14:paraId="05627625" w14:textId="6D19C9A0" w:rsidR="007A1CB2" w:rsidRDefault="007A1CB2" w:rsidP="007A1CB2">
      <w:pPr>
        <w:spacing w:before="0"/>
        <w:ind w:left="284"/>
      </w:pPr>
      <w:r>
        <w:t>Phương pháp này có những ưu điểm sau:</w:t>
      </w:r>
    </w:p>
    <w:p w14:paraId="1158E69B" w14:textId="3C7BD22B" w:rsidR="007A1CB2" w:rsidRDefault="007A1CB2" w:rsidP="007A1CB2">
      <w:pPr>
        <w:pStyle w:val="ListParagraph"/>
        <w:numPr>
          <w:ilvl w:val="0"/>
          <w:numId w:val="131"/>
        </w:numPr>
        <w:spacing w:before="0"/>
        <w:jc w:val="both"/>
      </w:pPr>
      <w:r>
        <w:t>Trong mạch có thể sử dụng ngay bộ nhớ trong đối với chương trình có quy mô nhỏ, rất tiện lợi mà vi xử lý không thực hiện được.</w:t>
      </w:r>
    </w:p>
    <w:p w14:paraId="753A83A0" w14:textId="75B8D745" w:rsidR="007A1CB2" w:rsidRDefault="007A1CB2" w:rsidP="007A1CB2">
      <w:pPr>
        <w:pStyle w:val="ListParagraph"/>
        <w:numPr>
          <w:ilvl w:val="0"/>
          <w:numId w:val="131"/>
        </w:numPr>
        <w:spacing w:before="0"/>
        <w:jc w:val="both"/>
      </w:pPr>
      <w:r>
        <w:t xml:space="preserve">Nó có thể giao tiếp nối tiếp trực tiếp với máy tính vi xử lý cũng giao tiếp được nhưng là giao tiếp song </w:t>
      </w:r>
      <w:proofErr w:type="spellStart"/>
      <w:r>
        <w:t>song</w:t>
      </w:r>
      <w:proofErr w:type="spellEnd"/>
      <w:r>
        <w:t xml:space="preserve"> nên cần có linh kiện chuyển đổi</w:t>
      </w:r>
      <w:r w:rsidR="00B63A8C">
        <w:t xml:space="preserve"> dữ liệu từ song </w:t>
      </w:r>
      <w:proofErr w:type="spellStart"/>
      <w:r w:rsidR="00B63A8C">
        <w:t>song</w:t>
      </w:r>
      <w:proofErr w:type="spellEnd"/>
      <w:r w:rsidR="00B63A8C">
        <w:t xml:space="preserve"> sang nối tiếp để giao tiếp với máy tính.</w:t>
      </w:r>
    </w:p>
    <w:p w14:paraId="4F275951" w14:textId="47667D07" w:rsidR="00B63A8C" w:rsidRDefault="00B63A8C" w:rsidP="007A1CB2">
      <w:pPr>
        <w:pStyle w:val="ListParagraph"/>
        <w:numPr>
          <w:ilvl w:val="0"/>
          <w:numId w:val="131"/>
        </w:numPr>
        <w:spacing w:before="0"/>
        <w:jc w:val="both"/>
      </w:pPr>
      <w:r>
        <w:t>Do trong vi điều khiển có sử dụng các bộ timer, các hệ thống ngắt, câu lệnh đơn giản nên việc lập trình đơn giản, dễ thực hiện.</w:t>
      </w:r>
    </w:p>
    <w:p w14:paraId="41D73EE6" w14:textId="469D73E8" w:rsidR="00B63A8C" w:rsidRDefault="00B63A8C" w:rsidP="007A1CB2">
      <w:pPr>
        <w:pStyle w:val="ListParagraph"/>
        <w:numPr>
          <w:ilvl w:val="0"/>
          <w:numId w:val="131"/>
        </w:numPr>
        <w:spacing w:before="0"/>
        <w:jc w:val="both"/>
      </w:pPr>
      <w:r>
        <w:t>Phù hợp với kiến thức của sinh viên.</w:t>
      </w:r>
    </w:p>
    <w:p w14:paraId="21747814" w14:textId="5E98D863" w:rsidR="00B63A8C" w:rsidRDefault="00B63A8C" w:rsidP="00B63A8C">
      <w:pPr>
        <w:pStyle w:val="Heading3"/>
      </w:pPr>
      <w:bookmarkStart w:id="214" w:name="_Toc105277249"/>
      <w:r>
        <w:t>Điều khiển bằng PLC</w:t>
      </w:r>
      <w:bookmarkEnd w:id="214"/>
    </w:p>
    <w:p w14:paraId="28B22BA1" w14:textId="1BCF1BBB" w:rsidR="00B63A8C" w:rsidRDefault="00B63A8C" w:rsidP="00B63A8C">
      <w:pPr>
        <w:spacing w:before="0"/>
        <w:ind w:left="284"/>
      </w:pPr>
      <w:r>
        <w:t>Với phương pháp điều khiển bằng PLC có những đặc điểm sau:</w:t>
      </w:r>
    </w:p>
    <w:p w14:paraId="73679F42" w14:textId="2553E542" w:rsidR="00B63A8C" w:rsidRDefault="00B63A8C" w:rsidP="00B63A8C">
      <w:pPr>
        <w:pStyle w:val="ListParagraph"/>
        <w:numPr>
          <w:ilvl w:val="0"/>
          <w:numId w:val="131"/>
        </w:numPr>
        <w:spacing w:before="0"/>
      </w:pPr>
      <w:r>
        <w:t>Là việc chắc chắn, liên tục và có tuổi thọ cao.</w:t>
      </w:r>
    </w:p>
    <w:p w14:paraId="1E8EDEEF" w14:textId="751DA4AB" w:rsidR="00B63A8C" w:rsidRDefault="006F7B37" w:rsidP="00B63A8C">
      <w:pPr>
        <w:pStyle w:val="ListParagraph"/>
        <w:numPr>
          <w:ilvl w:val="0"/>
          <w:numId w:val="131"/>
        </w:numPr>
        <w:spacing w:before="0"/>
      </w:pPr>
      <w:r>
        <w:t>Chức nằng điều khiển thay đổi dễ dàng bằng thiết bị lập trình (máy tính, màn hình) mà không cần thay đổi phần cứng nếu không có yêu cầu thêm bớt các thiết bị nhập xuất.</w:t>
      </w:r>
    </w:p>
    <w:p w14:paraId="0D4322F2" w14:textId="5D72DC07" w:rsidR="006F7B37" w:rsidRDefault="006F7B37" w:rsidP="00B63A8C">
      <w:pPr>
        <w:pStyle w:val="ListParagraph"/>
        <w:numPr>
          <w:ilvl w:val="0"/>
          <w:numId w:val="131"/>
        </w:numPr>
        <w:spacing w:before="0"/>
      </w:pPr>
      <w:r>
        <w:t>Có thể làm việc trong nhiều điều kiện khác nhau.</w:t>
      </w:r>
    </w:p>
    <w:p w14:paraId="1A6FDAED" w14:textId="6F3781B5" w:rsidR="006F7B37" w:rsidRDefault="006F7B37" w:rsidP="00B63A8C">
      <w:pPr>
        <w:pStyle w:val="ListParagraph"/>
        <w:numPr>
          <w:ilvl w:val="0"/>
          <w:numId w:val="131"/>
        </w:numPr>
        <w:spacing w:before="0"/>
      </w:pPr>
      <w:r>
        <w:t>Hướng dẫn người sử dụng đơn giản.</w:t>
      </w:r>
    </w:p>
    <w:p w14:paraId="3F77E368" w14:textId="2884141D" w:rsidR="006F7B37" w:rsidRPr="00B63A8C" w:rsidRDefault="006F7B37" w:rsidP="00B63A8C">
      <w:pPr>
        <w:pStyle w:val="ListParagraph"/>
        <w:numPr>
          <w:ilvl w:val="0"/>
          <w:numId w:val="131"/>
        </w:numPr>
        <w:spacing w:before="0"/>
      </w:pPr>
      <w:r>
        <w:lastRenderedPageBreak/>
        <w:t xml:space="preserve">Thời gian hoàn thành một chu trình điều khiển rất nhanh (vài </w:t>
      </w:r>
      <w:proofErr w:type="spellStart"/>
      <w:r>
        <w:t>ms</w:t>
      </w:r>
      <w:proofErr w:type="spellEnd"/>
      <w:r>
        <w:t>). Tuy phương pháp này có nhiều ưu điểm hơn vi xử lý nhưng việc áp dụng trong các hệ thống nhỏ là không thích hợp bởi giá thành rất cao.</w:t>
      </w:r>
    </w:p>
    <w:p w14:paraId="36B66A1A" w14:textId="1285013F" w:rsidR="00B33C97" w:rsidRPr="00B33C97" w:rsidRDefault="006F7B37" w:rsidP="00B33C97">
      <w:pPr>
        <w:pStyle w:val="Heading2"/>
      </w:pPr>
      <w:bookmarkStart w:id="215" w:name="_Toc105277250"/>
      <w:r>
        <w:t>Xác định bài toán</w:t>
      </w:r>
      <w:bookmarkEnd w:id="215"/>
    </w:p>
    <w:p w14:paraId="6B43EEAC" w14:textId="3C67FA7C" w:rsidR="00F60505" w:rsidRPr="00B33C97" w:rsidRDefault="00BC7DE5" w:rsidP="00B010D4">
      <w:pPr>
        <w:pStyle w:val="Heading3"/>
        <w:spacing w:before="0"/>
      </w:pPr>
      <w:bookmarkStart w:id="216" w:name="_Toc105277251"/>
      <w:r w:rsidRPr="00B33C97">
        <w:t>Xác định bài toán</w:t>
      </w:r>
      <w:bookmarkEnd w:id="216"/>
    </w:p>
    <w:p w14:paraId="3F41A13D" w14:textId="4DE4C445" w:rsidR="004027A5" w:rsidRDefault="004027A5" w:rsidP="00B010D4">
      <w:pPr>
        <w:spacing w:before="0"/>
        <w:ind w:firstLine="360"/>
        <w:jc w:val="both"/>
        <w:rPr>
          <w:szCs w:val="26"/>
        </w:rPr>
      </w:pPr>
      <w:bookmarkStart w:id="217" w:name="_Toc67480312"/>
      <w:r>
        <w:rPr>
          <w:szCs w:val="26"/>
        </w:rPr>
        <w:t>T</w:t>
      </w:r>
      <w:r w:rsidRPr="004027A5">
        <w:rPr>
          <w:szCs w:val="26"/>
        </w:rPr>
        <w:t>rước tình hình phương tiện tham gia giao thông ngày càng gia tăng không</w:t>
      </w:r>
      <w:r w:rsidR="009B2094">
        <w:rPr>
          <w:szCs w:val="26"/>
        </w:rPr>
        <w:t xml:space="preserve"> </w:t>
      </w:r>
      <w:r w:rsidRPr="004027A5">
        <w:rPr>
          <w:szCs w:val="26"/>
        </w:rPr>
        <w:t xml:space="preserve">ngừng và hệ thống giao thông nước ta ngày càng phức tạp. </w:t>
      </w:r>
      <w:r w:rsidR="009B2094">
        <w:rPr>
          <w:szCs w:val="26"/>
        </w:rPr>
        <w:t>Dẫn</w:t>
      </w:r>
      <w:r w:rsidRPr="004027A5">
        <w:rPr>
          <w:szCs w:val="26"/>
        </w:rPr>
        <w:t xml:space="preserve"> đến tình trạng ùn tắc</w:t>
      </w:r>
      <w:r w:rsidR="009B2094">
        <w:rPr>
          <w:szCs w:val="26"/>
        </w:rPr>
        <w:t xml:space="preserve"> </w:t>
      </w:r>
      <w:r w:rsidRPr="004027A5">
        <w:rPr>
          <w:szCs w:val="26"/>
        </w:rPr>
        <w:t>và tai nạn giao thông ngày càng gia tăng.</w:t>
      </w:r>
      <w:r w:rsidR="007B54D2">
        <w:rPr>
          <w:szCs w:val="26"/>
        </w:rPr>
        <w:t xml:space="preserve"> </w:t>
      </w:r>
      <w:r w:rsidRPr="004027A5">
        <w:rPr>
          <w:szCs w:val="26"/>
        </w:rPr>
        <w:t>Vì vậy</w:t>
      </w:r>
      <w:r w:rsidR="007B54D2">
        <w:rPr>
          <w:szCs w:val="26"/>
        </w:rPr>
        <w:t>,</w:t>
      </w:r>
      <w:r w:rsidRPr="004027A5">
        <w:rPr>
          <w:szCs w:val="26"/>
        </w:rPr>
        <w:t xml:space="preserve"> để đảm bảo giao thông được an toàn</w:t>
      </w:r>
      <w:r w:rsidR="009B2094">
        <w:rPr>
          <w:szCs w:val="26"/>
        </w:rPr>
        <w:t xml:space="preserve"> </w:t>
      </w:r>
      <w:r w:rsidRPr="004027A5">
        <w:rPr>
          <w:szCs w:val="26"/>
        </w:rPr>
        <w:t xml:space="preserve">và thông suốt thì việc sử dụng các hệ thống tín hiệu </w:t>
      </w:r>
      <w:r w:rsidR="009B2094">
        <w:rPr>
          <w:szCs w:val="26"/>
        </w:rPr>
        <w:t>để</w:t>
      </w:r>
      <w:r w:rsidRPr="004027A5">
        <w:rPr>
          <w:szCs w:val="26"/>
        </w:rPr>
        <w:t xml:space="preserve"> điều </w:t>
      </w:r>
      <w:r w:rsidR="009B2094">
        <w:rPr>
          <w:szCs w:val="26"/>
        </w:rPr>
        <w:t>khiển</w:t>
      </w:r>
      <w:r w:rsidRPr="004027A5">
        <w:rPr>
          <w:szCs w:val="26"/>
        </w:rPr>
        <w:t xml:space="preserve"> tại</w:t>
      </w:r>
      <w:r w:rsidR="009B2094">
        <w:rPr>
          <w:szCs w:val="26"/>
        </w:rPr>
        <w:t xml:space="preserve"> </w:t>
      </w:r>
      <w:r w:rsidRPr="004027A5">
        <w:rPr>
          <w:szCs w:val="26"/>
        </w:rPr>
        <w:t xml:space="preserve">các nút giao thông là rất cần thiết. Với tầm quan trọng như vậy hệ thống điều </w:t>
      </w:r>
      <w:r w:rsidR="009B2094">
        <w:rPr>
          <w:szCs w:val="26"/>
        </w:rPr>
        <w:t xml:space="preserve">khiển </w:t>
      </w:r>
      <w:r w:rsidRPr="004027A5">
        <w:rPr>
          <w:szCs w:val="26"/>
        </w:rPr>
        <w:t>tín hiệu giao thông cần đảm bảo các yêu cầu</w:t>
      </w:r>
      <w:r>
        <w:rPr>
          <w:szCs w:val="26"/>
        </w:rPr>
        <w:t xml:space="preserve"> </w:t>
      </w:r>
      <w:r w:rsidRPr="004027A5">
        <w:rPr>
          <w:szCs w:val="26"/>
        </w:rPr>
        <w:t>sau:</w:t>
      </w:r>
    </w:p>
    <w:p w14:paraId="21B068EE" w14:textId="7553A5C6" w:rsidR="009B2094" w:rsidRPr="009B2094" w:rsidRDefault="009B2094" w:rsidP="001615AA">
      <w:pPr>
        <w:pStyle w:val="ListParagraph"/>
        <w:numPr>
          <w:ilvl w:val="0"/>
          <w:numId w:val="132"/>
        </w:numPr>
        <w:spacing w:before="0"/>
        <w:jc w:val="both"/>
        <w:rPr>
          <w:szCs w:val="26"/>
        </w:rPr>
      </w:pPr>
      <w:r w:rsidRPr="009B2094">
        <w:rPr>
          <w:szCs w:val="26"/>
        </w:rPr>
        <w:t>Đảm bảo hoạt động một cách chính xác,</w:t>
      </w:r>
      <w:r w:rsidR="007B54D2">
        <w:rPr>
          <w:szCs w:val="26"/>
        </w:rPr>
        <w:t xml:space="preserve"> </w:t>
      </w:r>
      <w:r w:rsidRPr="009B2094">
        <w:rPr>
          <w:szCs w:val="26"/>
        </w:rPr>
        <w:t>liên tục trong thời gian dài.</w:t>
      </w:r>
    </w:p>
    <w:p w14:paraId="4A4B7A0C" w14:textId="23016628" w:rsidR="009B2094" w:rsidRPr="009B2094" w:rsidRDefault="009B2094" w:rsidP="001615AA">
      <w:pPr>
        <w:pStyle w:val="ListParagraph"/>
        <w:numPr>
          <w:ilvl w:val="0"/>
          <w:numId w:val="133"/>
        </w:numPr>
        <w:spacing w:before="0"/>
        <w:jc w:val="both"/>
        <w:rPr>
          <w:szCs w:val="26"/>
        </w:rPr>
      </w:pPr>
      <w:r w:rsidRPr="009B2094">
        <w:rPr>
          <w:szCs w:val="26"/>
        </w:rPr>
        <w:t>Độ tin cậy cao.</w:t>
      </w:r>
    </w:p>
    <w:p w14:paraId="2E5A257B" w14:textId="38792EC0" w:rsidR="009B2094" w:rsidRPr="009B2094" w:rsidRDefault="009B2094" w:rsidP="001615AA">
      <w:pPr>
        <w:pStyle w:val="ListParagraph"/>
        <w:numPr>
          <w:ilvl w:val="0"/>
          <w:numId w:val="133"/>
        </w:numPr>
        <w:spacing w:before="0"/>
        <w:jc w:val="both"/>
        <w:rPr>
          <w:szCs w:val="26"/>
        </w:rPr>
      </w:pPr>
      <w:r w:rsidRPr="009B2094">
        <w:rPr>
          <w:szCs w:val="26"/>
        </w:rPr>
        <w:t xml:space="preserve">Đảm bảo làm việc </w:t>
      </w:r>
      <w:r w:rsidR="007B54D2">
        <w:rPr>
          <w:szCs w:val="26"/>
        </w:rPr>
        <w:t>ổn</w:t>
      </w:r>
      <w:r w:rsidRPr="009B2094">
        <w:rPr>
          <w:szCs w:val="26"/>
        </w:rPr>
        <w:t> định, lâu dài.</w:t>
      </w:r>
    </w:p>
    <w:p w14:paraId="2363881A" w14:textId="7037D658" w:rsidR="009B2094" w:rsidRPr="009B2094" w:rsidRDefault="009B2094" w:rsidP="001615AA">
      <w:pPr>
        <w:pStyle w:val="ListParagraph"/>
        <w:numPr>
          <w:ilvl w:val="0"/>
          <w:numId w:val="133"/>
        </w:numPr>
        <w:spacing w:before="0"/>
        <w:jc w:val="both"/>
        <w:rPr>
          <w:szCs w:val="26"/>
        </w:rPr>
      </w:pPr>
      <w:r w:rsidRPr="009B2094">
        <w:rPr>
          <w:szCs w:val="26"/>
        </w:rPr>
        <w:t>Dễ quan sát cho người đi đường.</w:t>
      </w:r>
    </w:p>
    <w:p w14:paraId="54E0D968" w14:textId="5EED5B55" w:rsidR="009B2094" w:rsidRDefault="009B2094" w:rsidP="001615AA">
      <w:pPr>
        <w:pStyle w:val="ListParagraph"/>
        <w:numPr>
          <w:ilvl w:val="0"/>
          <w:numId w:val="133"/>
        </w:numPr>
        <w:spacing w:before="0"/>
        <w:jc w:val="both"/>
        <w:rPr>
          <w:szCs w:val="26"/>
        </w:rPr>
      </w:pPr>
      <w:r w:rsidRPr="009B2094">
        <w:rPr>
          <w:szCs w:val="26"/>
        </w:rPr>
        <w:t>Chi phí nhỏ, tiết kiệm năng lượng.</w:t>
      </w:r>
    </w:p>
    <w:p w14:paraId="64B5504A" w14:textId="2D66A616" w:rsidR="009F0066" w:rsidRPr="009F0066" w:rsidRDefault="009F0066" w:rsidP="001615AA">
      <w:pPr>
        <w:spacing w:before="0"/>
        <w:ind w:firstLine="284"/>
        <w:rPr>
          <w:szCs w:val="26"/>
        </w:rPr>
      </w:pPr>
      <w:r w:rsidRPr="009F0066">
        <w:rPr>
          <w:szCs w:val="26"/>
        </w:rPr>
        <w:t>Thiết kế hệ thống điều khiến đèn giao thông tại ngã tư dùng vi điều khiển gồm:</w:t>
      </w:r>
    </w:p>
    <w:p w14:paraId="218A0C7D" w14:textId="1CC5AE87" w:rsidR="009F0066" w:rsidRPr="009F0066" w:rsidRDefault="009F0066" w:rsidP="001615AA">
      <w:pPr>
        <w:pStyle w:val="ListParagraph"/>
        <w:numPr>
          <w:ilvl w:val="0"/>
          <w:numId w:val="134"/>
        </w:numPr>
        <w:spacing w:before="0"/>
        <w:rPr>
          <w:szCs w:val="26"/>
        </w:rPr>
      </w:pPr>
      <w:r w:rsidRPr="009F0066">
        <w:rPr>
          <w:szCs w:val="26"/>
        </w:rPr>
        <w:t>4 cột đèn, có đèn tín hiệu phân luồng rẽ trái trước.</w:t>
      </w:r>
    </w:p>
    <w:p w14:paraId="52D5A9B0" w14:textId="7DF8C5B3" w:rsidR="007B54D2" w:rsidRPr="0052379B" w:rsidRDefault="009F0066" w:rsidP="001615AA">
      <w:pPr>
        <w:pStyle w:val="ListParagraph"/>
        <w:numPr>
          <w:ilvl w:val="0"/>
          <w:numId w:val="134"/>
        </w:numPr>
        <w:spacing w:before="0"/>
        <w:jc w:val="both"/>
        <w:rPr>
          <w:szCs w:val="26"/>
        </w:rPr>
      </w:pPr>
      <w:r w:rsidRPr="009F0066">
        <w:rPr>
          <w:szCs w:val="26"/>
        </w:rPr>
        <w:t>Hiển thị thời gian đếm lùi trên led 7</w:t>
      </w:r>
      <w:r>
        <w:rPr>
          <w:szCs w:val="26"/>
        </w:rPr>
        <w:t xml:space="preserve"> </w:t>
      </w:r>
      <w:r w:rsidRPr="009F0066">
        <w:rPr>
          <w:szCs w:val="26"/>
        </w:rPr>
        <w:t>thanh ở vị trí lưng trừng cột và trên đỉnh</w:t>
      </w:r>
      <w:r>
        <w:rPr>
          <w:szCs w:val="26"/>
        </w:rPr>
        <w:t xml:space="preserve"> </w:t>
      </w:r>
      <w:r w:rsidRPr="009F0066">
        <w:rPr>
          <w:szCs w:val="26"/>
        </w:rPr>
        <w:t>của cột đèn.</w:t>
      </w:r>
    </w:p>
    <w:p w14:paraId="37B5ED6A" w14:textId="452DD3F6" w:rsidR="00F32DB4" w:rsidRDefault="00F32DB4" w:rsidP="00F32DB4">
      <w:pPr>
        <w:pStyle w:val="Heading3"/>
      </w:pPr>
      <w:bookmarkStart w:id="218" w:name="_Toc105277252"/>
      <w:bookmarkEnd w:id="217"/>
      <w:r>
        <w:rPr>
          <w:noProof/>
        </w:rPr>
        <w:lastRenderedPageBreak/>
        <mc:AlternateContent>
          <mc:Choice Requires="wpg">
            <w:drawing>
              <wp:anchor distT="0" distB="0" distL="114300" distR="114300" simplePos="0" relativeHeight="251801088" behindDoc="0" locked="0" layoutInCell="1" allowOverlap="1" wp14:anchorId="14BC01DE" wp14:editId="37CEE6A0">
                <wp:simplePos x="0" y="0"/>
                <wp:positionH relativeFrom="column">
                  <wp:posOffset>1537335</wp:posOffset>
                </wp:positionH>
                <wp:positionV relativeFrom="paragraph">
                  <wp:posOffset>495203</wp:posOffset>
                </wp:positionV>
                <wp:extent cx="2579370" cy="2026920"/>
                <wp:effectExtent l="19050" t="0" r="11430" b="30480"/>
                <wp:wrapTopAndBottom/>
                <wp:docPr id="22" name="Group 22"/>
                <wp:cNvGraphicFramePr/>
                <a:graphic xmlns:a="http://schemas.openxmlformats.org/drawingml/2006/main">
                  <a:graphicData uri="http://schemas.microsoft.com/office/word/2010/wordprocessingGroup">
                    <wpg:wgp>
                      <wpg:cNvGrpSpPr/>
                      <wpg:grpSpPr>
                        <a:xfrm>
                          <a:off x="0" y="0"/>
                          <a:ext cx="2579370" cy="2026920"/>
                          <a:chOff x="0" y="0"/>
                          <a:chExt cx="2853690" cy="2301240"/>
                        </a:xfrm>
                      </wpg:grpSpPr>
                      <wps:wsp>
                        <wps:cNvPr id="2" name="Straight Connector 2"/>
                        <wps:cNvCnPr/>
                        <wps:spPr>
                          <a:xfrm>
                            <a:off x="922020" y="0"/>
                            <a:ext cx="0" cy="7315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912620" y="0"/>
                            <a:ext cx="0" cy="7315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0" y="727710"/>
                            <a:ext cx="92202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1912620" y="735330"/>
                            <a:ext cx="94107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914400" y="1577340"/>
                            <a:ext cx="0" cy="723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1912620" y="1577340"/>
                            <a:ext cx="0" cy="723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0" y="1573530"/>
                            <a:ext cx="91821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a:off x="1912620" y="1573530"/>
                            <a:ext cx="94107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1767840" y="541020"/>
                            <a:ext cx="0" cy="14732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16" name="Straight Connector 16"/>
                        <wps:cNvCnPr/>
                        <wps:spPr>
                          <a:xfrm>
                            <a:off x="1478280" y="541020"/>
                            <a:ext cx="0" cy="14732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17" name="Straight Connector 17"/>
                        <wps:cNvCnPr/>
                        <wps:spPr>
                          <a:xfrm>
                            <a:off x="1623060" y="541020"/>
                            <a:ext cx="0" cy="14732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29" name="Straight Connector 29"/>
                        <wps:cNvCnPr/>
                        <wps:spPr>
                          <a:xfrm>
                            <a:off x="1341120" y="541020"/>
                            <a:ext cx="0" cy="14732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30" name="Straight Connector 30"/>
                        <wps:cNvCnPr/>
                        <wps:spPr>
                          <a:xfrm>
                            <a:off x="1196340" y="541020"/>
                            <a:ext cx="0" cy="14732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31" name="Straight Connector 31"/>
                        <wps:cNvCnPr/>
                        <wps:spPr>
                          <a:xfrm>
                            <a:off x="1051560" y="541020"/>
                            <a:ext cx="0" cy="14732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32" name="Straight Connector 32"/>
                        <wps:cNvCnPr/>
                        <wps:spPr>
                          <a:xfrm>
                            <a:off x="1767840" y="1615440"/>
                            <a:ext cx="0" cy="14732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33" name="Straight Connector 33"/>
                        <wps:cNvCnPr/>
                        <wps:spPr>
                          <a:xfrm>
                            <a:off x="1623060" y="1615440"/>
                            <a:ext cx="0" cy="14732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34" name="Straight Connector 34"/>
                        <wps:cNvCnPr/>
                        <wps:spPr>
                          <a:xfrm>
                            <a:off x="1478280" y="1615440"/>
                            <a:ext cx="0" cy="14732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45" name="Straight Connector 45"/>
                        <wps:cNvCnPr/>
                        <wps:spPr>
                          <a:xfrm>
                            <a:off x="1051560" y="1615440"/>
                            <a:ext cx="0" cy="14732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46" name="Straight Connector 46"/>
                        <wps:cNvCnPr/>
                        <wps:spPr>
                          <a:xfrm>
                            <a:off x="1196340" y="1615440"/>
                            <a:ext cx="0" cy="14732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47" name="Straight Connector 47"/>
                        <wps:cNvCnPr/>
                        <wps:spPr>
                          <a:xfrm>
                            <a:off x="1333500" y="1615440"/>
                            <a:ext cx="0" cy="14732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48" name="Straight Connector 48"/>
                        <wps:cNvCnPr/>
                        <wps:spPr>
                          <a:xfrm>
                            <a:off x="1962150" y="986790"/>
                            <a:ext cx="13716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1962150" y="1131570"/>
                            <a:ext cx="13716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962150" y="1276350"/>
                            <a:ext cx="13716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1962150" y="1428750"/>
                            <a:ext cx="13716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727710" y="986790"/>
                            <a:ext cx="137160" cy="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56" name="Straight Connector 56"/>
                        <wps:cNvCnPr/>
                        <wps:spPr>
                          <a:xfrm>
                            <a:off x="727710" y="1131570"/>
                            <a:ext cx="137160" cy="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57" name="Straight Connector 57"/>
                        <wps:cNvCnPr/>
                        <wps:spPr>
                          <a:xfrm>
                            <a:off x="727710" y="1276350"/>
                            <a:ext cx="137160" cy="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58" name="Straight Connector 58"/>
                        <wps:cNvCnPr/>
                        <wps:spPr>
                          <a:xfrm>
                            <a:off x="727710" y="1428750"/>
                            <a:ext cx="137160" cy="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59" name="Straight Connector 59"/>
                        <wps:cNvCnPr/>
                        <wps:spPr>
                          <a:xfrm>
                            <a:off x="1962150" y="834390"/>
                            <a:ext cx="13716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727710" y="834390"/>
                            <a:ext cx="137160" cy="0"/>
                          </a:xfrm>
                          <a:prstGeom prst="line">
                            <a:avLst/>
                          </a:prstGeom>
                          <a:ln w="57150"/>
                        </wps:spPr>
                        <wps:style>
                          <a:lnRef idx="3">
                            <a:schemeClr val="accent1"/>
                          </a:lnRef>
                          <a:fillRef idx="0">
                            <a:schemeClr val="accent1"/>
                          </a:fillRef>
                          <a:effectRef idx="2">
                            <a:schemeClr val="accent1"/>
                          </a:effectRef>
                          <a:fontRef idx="minor">
                            <a:schemeClr val="tx1"/>
                          </a:fontRef>
                        </wps:style>
                        <wps:bodyPr/>
                      </wps:wsp>
                      <wps:wsp>
                        <wps:cNvPr id="70" name="Flowchart: Connector 70"/>
                        <wps:cNvSpPr/>
                        <wps:spPr>
                          <a:xfrm>
                            <a:off x="651510" y="1661160"/>
                            <a:ext cx="167640" cy="182880"/>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lowchart: Connector 71"/>
                        <wps:cNvSpPr/>
                        <wps:spPr>
                          <a:xfrm>
                            <a:off x="415290" y="1661160"/>
                            <a:ext cx="167640" cy="182880"/>
                          </a:xfrm>
                          <a:prstGeom prst="flowChartConnector">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lowchart: Connector 72"/>
                        <wps:cNvSpPr/>
                        <wps:spPr>
                          <a:xfrm>
                            <a:off x="201930" y="1661160"/>
                            <a:ext cx="167640" cy="182880"/>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lowchart: Connector 73"/>
                        <wps:cNvSpPr/>
                        <wps:spPr>
                          <a:xfrm>
                            <a:off x="697230" y="38100"/>
                            <a:ext cx="167640" cy="182880"/>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lowchart: Connector 74"/>
                        <wps:cNvSpPr/>
                        <wps:spPr>
                          <a:xfrm>
                            <a:off x="697230" y="259080"/>
                            <a:ext cx="167640" cy="182880"/>
                          </a:xfrm>
                          <a:prstGeom prst="flowChartConnector">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Flowchart: Connector 75"/>
                        <wps:cNvSpPr/>
                        <wps:spPr>
                          <a:xfrm>
                            <a:off x="697230" y="480060"/>
                            <a:ext cx="167640" cy="182880"/>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Flowchart: Connector 76"/>
                        <wps:cNvSpPr/>
                        <wps:spPr>
                          <a:xfrm>
                            <a:off x="2411730" y="502920"/>
                            <a:ext cx="167640" cy="182880"/>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Flowchart: Connector 77"/>
                        <wps:cNvSpPr/>
                        <wps:spPr>
                          <a:xfrm>
                            <a:off x="2183130" y="495300"/>
                            <a:ext cx="167640" cy="182880"/>
                          </a:xfrm>
                          <a:prstGeom prst="flowChartConnector">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lowchart: Connector 78"/>
                        <wps:cNvSpPr/>
                        <wps:spPr>
                          <a:xfrm>
                            <a:off x="1962150" y="495300"/>
                            <a:ext cx="167640" cy="182880"/>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lowchart: Connector 79"/>
                        <wps:cNvSpPr/>
                        <wps:spPr>
                          <a:xfrm>
                            <a:off x="1962150" y="2080260"/>
                            <a:ext cx="167640" cy="182880"/>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lowchart: Connector 80"/>
                        <wps:cNvSpPr/>
                        <wps:spPr>
                          <a:xfrm>
                            <a:off x="1962150" y="1844040"/>
                            <a:ext cx="167640" cy="182880"/>
                          </a:xfrm>
                          <a:prstGeom prst="flowChartConnector">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Flowchart: Connector 81"/>
                        <wps:cNvSpPr/>
                        <wps:spPr>
                          <a:xfrm>
                            <a:off x="1962150" y="1623060"/>
                            <a:ext cx="167640" cy="182880"/>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C3A739" id="Group 22" o:spid="_x0000_s1026" style="position:absolute;margin-left:121.05pt;margin-top:39pt;width:203.1pt;height:159.6pt;z-index:251801088;mso-width-relative:margin;mso-height-relative:margin" coordsize="28536,23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">
                <v:line id="Straight Connector 2" o:spid="_x0000_s1027" style="position:absolute;visibility:visible;mso-wrap-style:square" from="9220,0" to="9220,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" strokecolor="black [3213]" strokeweight="2.25pt">
                  <v:stroke joinstyle="miter"/>
                </v:line>
                <v:line id="Straight Connector 4" o:spid="_x0000_s1028" style="position:absolute;visibility:visible;mso-wrap-style:square" from="19126,0" to="19126,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" strokecolor="black [3213]" strokeweight="2.25pt">
                  <v:stroke joinstyle="miter"/>
                </v:line>
                <v:line id="Straight Connector 5" o:spid="_x0000_s1029" style="position:absolute;flip:x;visibility:visible;mso-wrap-style:square" from="0,7277" to="9220,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" strokecolor="black [3213]" strokeweight="2.25pt">
                  <v:stroke joinstyle="miter"/>
                </v:line>
                <v:line id="Straight Connector 6" o:spid="_x0000_s1030" style="position:absolute;flip:x;visibility:visible;mso-wrap-style:square" from="19126,7353" to="28536,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" strokecolor="black [3213]" strokeweight="2.25pt">
                  <v:stroke joinstyle="miter"/>
                </v:line>
                <v:line id="Straight Connector 7" o:spid="_x0000_s1031" style="position:absolute;visibility:visible;mso-wrap-style:square" from="9144,15773" to="9144,2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" strokecolor="black [3213]" strokeweight="2.25pt">
                  <v:stroke joinstyle="miter"/>
                </v:line>
                <v:line id="Straight Connector 8" o:spid="_x0000_s1032" style="position:absolute;visibility:visible;mso-wrap-style:square" from="19126,15773" to="19126,2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" strokecolor="black [3213]" strokeweight="2.25pt">
                  <v:stroke joinstyle="miter"/>
                </v:line>
                <v:line id="Straight Connector 10" o:spid="_x0000_s1033" style="position:absolute;flip:x;visibility:visible;mso-wrap-style:square" from="0,15735" to="9182,15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" strokecolor="black [3213]" strokeweight="2.25pt">
                  <v:stroke joinstyle="miter"/>
                </v:line>
                <v:line id="Straight Connector 12" o:spid="_x0000_s1034" style="position:absolute;flip:x;visibility:visible;mso-wrap-style:square" from="19126,15735" to="28536,15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" strokecolor="black [3213]" strokeweight="2.25pt">
                  <v:stroke joinstyle="miter"/>
                </v:line>
                <v:line id="Straight Connector 15" o:spid="_x0000_s1035" style="position:absolute;visibility:visible;mso-wrap-style:square" from="17678,5410" to="17678,6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" strokecolor="#5b9bd5 [3204]" strokeweight="4.5pt">
                  <v:stroke joinstyle="miter"/>
                </v:line>
                <v:line id="Straight Connector 16" o:spid="_x0000_s1036" style="position:absolute;visibility:visible;mso-wrap-style:square" from="14782,5410" to="14782,6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" strokecolor="#5b9bd5 [3204]" strokeweight="4.5pt">
                  <v:stroke joinstyle="miter"/>
                </v:line>
                <v:line id="Straight Connector 17" o:spid="_x0000_s1037" style="position:absolute;visibility:visible;mso-wrap-style:square" from="16230,5410" to="16230,6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" strokecolor="#5b9bd5 [3204]" strokeweight="4.5pt">
                  <v:stroke joinstyle="miter"/>
                </v:line>
                <v:line id="Straight Connector 29" o:spid="_x0000_s1038" style="position:absolute;visibility:visible;mso-wrap-style:square" from="13411,5410" to="13411,6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" strokecolor="#5b9bd5 [3204]" strokeweight="4.5pt">
                  <v:stroke joinstyle="miter"/>
                </v:line>
                <v:line id="Straight Connector 30" o:spid="_x0000_s1039" style="position:absolute;visibility:visible;mso-wrap-style:square" from="11963,5410" to="11963,6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" strokecolor="#5b9bd5 [3204]" strokeweight="4.5pt">
                  <v:stroke joinstyle="miter"/>
                </v:line>
                <v:line id="Straight Connector 31" o:spid="_x0000_s1040" style="position:absolute;visibility:visible;mso-wrap-style:square" from="10515,5410" to="10515,6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" strokecolor="#5b9bd5 [3204]" strokeweight="4.5pt">
                  <v:stroke joinstyle="miter"/>
                </v:line>
                <v:line id="Straight Connector 32" o:spid="_x0000_s1041" style="position:absolute;visibility:visible;mso-wrap-style:square" from="17678,16154" to="17678,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" strokecolor="#5b9bd5 [3204]" strokeweight="4.5pt">
                  <v:stroke joinstyle="miter"/>
                </v:line>
                <v:line id="Straight Connector 33" o:spid="_x0000_s1042" style="position:absolute;visibility:visible;mso-wrap-style:square" from="16230,16154" to="16230,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" strokecolor="#5b9bd5 [3204]" strokeweight="4.5pt">
                  <v:stroke joinstyle="miter"/>
                </v:line>
                <v:line id="Straight Connector 34" o:spid="_x0000_s1043" style="position:absolute;visibility:visible;mso-wrap-style:square" from="14782,16154" to="14782,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" strokecolor="#5b9bd5 [3204]" strokeweight="4.5pt">
                  <v:stroke joinstyle="miter"/>
                </v:line>
                <v:line id="Straight Connector 45" o:spid="_x0000_s1044" style="position:absolute;visibility:visible;mso-wrap-style:square" from="10515,16154" to="10515,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" strokecolor="#5b9bd5 [3204]" strokeweight="4.5pt">
                  <v:stroke joinstyle="miter"/>
                </v:line>
                <v:line id="Straight Connector 46" o:spid="_x0000_s1045" style="position:absolute;visibility:visible;mso-wrap-style:square" from="11963,16154" to="11963,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" strokecolor="#5b9bd5 [3204]" strokeweight="4.5pt">
                  <v:stroke joinstyle="miter"/>
                </v:line>
                <v:line id="Straight Connector 47" o:spid="_x0000_s1046" style="position:absolute;visibility:visible;mso-wrap-style:square" from="13335,16154" to="13335,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" strokecolor="#5b9bd5 [3204]" strokeweight="4.5pt">
                  <v:stroke joinstyle="miter"/>
                </v:line>
                <v:line id="Straight Connector 48" o:spid="_x0000_s1047" style="position:absolute;visibility:visible;mso-wrap-style:square" from="19621,9867" to="20993,9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" strokecolor="#5b9bd5 [3204]" strokeweight="4.5pt">
                  <v:stroke joinstyle="miter"/>
                </v:line>
                <v:line id="Straight Connector 49" o:spid="_x0000_s1048" style="position:absolute;visibility:visible;mso-wrap-style:square" from="19621,11315" to="20993,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" strokecolor="#5b9bd5 [3204]" strokeweight="4.5pt">
                  <v:stroke joinstyle="miter"/>
                </v:line>
                <v:line id="Straight Connector 50" o:spid="_x0000_s1049" style="position:absolute;visibility:visible;mso-wrap-style:square" from="19621,12763" to="20993,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" strokecolor="#5b9bd5 [3204]" strokeweight="4.5pt">
                  <v:stroke joinstyle="miter"/>
                </v:line>
                <v:line id="Straight Connector 51" o:spid="_x0000_s1050" style="position:absolute;visibility:visible;mso-wrap-style:square" from="19621,14287" to="20993,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" strokecolor="#5b9bd5 [3204]" strokeweight="4.5pt">
                  <v:stroke joinstyle="miter"/>
                </v:line>
                <v:line id="Straight Connector 55" o:spid="_x0000_s1051" style="position:absolute;visibility:visible;mso-wrap-style:square" from="7277,9867" to="8648,9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" strokecolor="#5b9bd5 [3204]" strokeweight="4.5pt">
                  <v:stroke joinstyle="miter"/>
                </v:line>
                <v:line id="Straight Connector 56" o:spid="_x0000_s1052" style="position:absolute;visibility:visible;mso-wrap-style:square" from="7277,11315" to="8648,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" strokecolor="#5b9bd5 [3204]" strokeweight="4.5pt">
                  <v:stroke joinstyle="miter"/>
                </v:line>
                <v:line id="Straight Connector 57" o:spid="_x0000_s1053" style="position:absolute;visibility:visible;mso-wrap-style:square" from="7277,12763" to="8648,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" strokecolor="#5b9bd5 [3204]" strokeweight="4.5pt">
                  <v:stroke joinstyle="miter"/>
                </v:line>
                <v:line id="Straight Connector 58" o:spid="_x0000_s1054" style="position:absolute;visibility:visible;mso-wrap-style:square" from="7277,14287" to="8648,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" strokecolor="#5b9bd5 [3204]" strokeweight="4.5pt">
                  <v:stroke joinstyle="miter"/>
                </v:line>
                <v:line id="Straight Connector 59" o:spid="_x0000_s1055" style="position:absolute;visibility:visible;mso-wrap-style:square" from="19621,8343" to="20993,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" strokecolor="#5b9bd5 [3204]" strokeweight="4.5pt">
                  <v:stroke joinstyle="miter"/>
                </v:line>
                <v:line id="Straight Connector 69" o:spid="_x0000_s1056" style="position:absolute;visibility:visible;mso-wrap-style:square" from="7277,8343" to="8648,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" strokecolor="#5b9bd5 [3204]" strokeweight="4.5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0" o:spid="_x0000_s1057" type="#_x0000_t120" style="position:absolute;left:6515;top:16611;width:1676;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" fillcolor="#92d050" strokecolor="black [3213]" strokeweight="1pt">
                  <v:stroke joinstyle="miter"/>
                </v:shape>
                <v:shape id="Flowchart: Connector 71" o:spid="_x0000_s1058" type="#_x0000_t120" style="position:absolute;left:4152;top:16611;width:1677;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" fillcolor="yellow" strokecolor="black [3213]" strokeweight="1pt">
                  <v:stroke joinstyle="miter"/>
                </v:shape>
                <v:shape id="Flowchart: Connector 72" o:spid="_x0000_s1059" type="#_x0000_t120" style="position:absolute;left:2019;top:16611;width:1676;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" fillcolor="red" strokecolor="black [3213]" strokeweight="1pt">
                  <v:stroke joinstyle="miter"/>
                </v:shape>
                <v:shape id="Flowchart: Connector 73" o:spid="_x0000_s1060" type="#_x0000_t120" style="position:absolute;left:6972;top:381;width:1676;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" fillcolor="red" strokecolor="black [3213]" strokeweight="1pt">
                  <v:stroke joinstyle="miter"/>
                </v:shape>
                <v:shape id="Flowchart: Connector 74" o:spid="_x0000_s1061" type="#_x0000_t120" style="position:absolute;left:6972;top:2590;width:1676;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" fillcolor="yellow" strokecolor="black [3213]" strokeweight="1pt">
                  <v:stroke joinstyle="miter"/>
                </v:shape>
                <v:shape id="Flowchart: Connector 75" o:spid="_x0000_s1062" type="#_x0000_t120" style="position:absolute;left:6972;top:4800;width:1676;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" fillcolor="#92d050" strokecolor="black [3213]" strokeweight="1pt">
                  <v:stroke joinstyle="miter"/>
                </v:shape>
                <v:shape id="Flowchart: Connector 76" o:spid="_x0000_s1063" type="#_x0000_t120" style="position:absolute;left:24117;top:5029;width:1676;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" fillcolor="red" strokecolor="black [3213]" strokeweight="1pt">
                  <v:stroke joinstyle="miter"/>
                </v:shape>
                <v:shape id="Flowchart: Connector 77" o:spid="_x0000_s1064" type="#_x0000_t120" style="position:absolute;left:21831;top:4953;width:1676;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" fillcolor="yellow" strokecolor="black [3213]" strokeweight="1pt">
                  <v:stroke joinstyle="miter"/>
                </v:shape>
                <v:shape id="Flowchart: Connector 78" o:spid="_x0000_s1065" type="#_x0000_t120" style="position:absolute;left:19621;top:4953;width:1676;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" fillcolor="#92d050" strokecolor="black [3213]" strokeweight="1pt">
                  <v:stroke joinstyle="miter"/>
                </v:shape>
                <v:shape id="Flowchart: Connector 79" o:spid="_x0000_s1066" type="#_x0000_t120" style="position:absolute;left:19621;top:20802;width:1676;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" fillcolor="red" strokecolor="black [3213]" strokeweight="1pt">
                  <v:stroke joinstyle="miter"/>
                </v:shape>
                <v:shape id="Flowchart: Connector 80" o:spid="_x0000_s1067" type="#_x0000_t120" style="position:absolute;left:19621;top:18440;width:1676;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" fillcolor="yellow" strokecolor="black [3213]" strokeweight="1pt">
                  <v:stroke joinstyle="miter"/>
                </v:shape>
                <v:shape id="Flowchart: Connector 81" o:spid="_x0000_s1068" type="#_x0000_t120" style="position:absolute;left:19621;top:16230;width:1676;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" fillcolor="#92d050" strokecolor="black [3213]" strokeweight="1pt">
                  <v:stroke joinstyle="miter"/>
                </v:shape>
                <w10:wrap type="topAndBottom"/>
              </v:group>
            </w:pict>
          </mc:Fallback>
        </mc:AlternateContent>
      </w:r>
      <w:r w:rsidR="0052379B" w:rsidRPr="0052379B">
        <w:t>Sơ đồ cách bố trí đèn tại các nút giao thông</w:t>
      </w:r>
      <w:bookmarkEnd w:id="218"/>
    </w:p>
    <w:p w14:paraId="6039FD5D" w14:textId="60A71EB6" w:rsidR="00EA0467" w:rsidRPr="00024210" w:rsidRDefault="002C650A" w:rsidP="00F32DB4">
      <w:pPr>
        <w:pStyle w:val="Caption"/>
        <w:rPr>
          <w:color w:val="000000" w:themeColor="text1"/>
          <w:szCs w:val="26"/>
        </w:rPr>
      </w:pPr>
      <w:bookmarkStart w:id="219" w:name="_Toc105277318"/>
      <w:r w:rsidRPr="00024210">
        <w:rPr>
          <w:color w:val="000000" w:themeColor="text1"/>
          <w:szCs w:val="26"/>
        </w:rPr>
        <w:t xml:space="preserve">Hình </w:t>
      </w:r>
      <w:r w:rsidR="0068538B" w:rsidRPr="00024210">
        <w:rPr>
          <w:color w:val="000000" w:themeColor="text1"/>
          <w:szCs w:val="26"/>
        </w:rPr>
        <w:fldChar w:fldCharType="begin"/>
      </w:r>
      <w:r w:rsidR="0068538B" w:rsidRPr="00024210">
        <w:rPr>
          <w:color w:val="000000" w:themeColor="text1"/>
          <w:szCs w:val="26"/>
        </w:rPr>
        <w:instrText xml:space="preserve"> STYLEREF 1 \s </w:instrText>
      </w:r>
      <w:r w:rsidR="0068538B" w:rsidRPr="00024210">
        <w:rPr>
          <w:color w:val="000000" w:themeColor="text1"/>
          <w:szCs w:val="26"/>
        </w:rPr>
        <w:fldChar w:fldCharType="separate"/>
      </w:r>
      <w:r w:rsidR="0068538B" w:rsidRPr="00024210">
        <w:rPr>
          <w:noProof/>
          <w:color w:val="000000" w:themeColor="text1"/>
          <w:szCs w:val="26"/>
        </w:rPr>
        <w:t>1</w:t>
      </w:r>
      <w:r w:rsidR="0068538B" w:rsidRPr="00024210">
        <w:rPr>
          <w:color w:val="000000" w:themeColor="text1"/>
          <w:szCs w:val="26"/>
        </w:rPr>
        <w:fldChar w:fldCharType="end"/>
      </w:r>
      <w:r w:rsidR="0068538B" w:rsidRPr="00024210">
        <w:rPr>
          <w:color w:val="000000" w:themeColor="text1"/>
          <w:szCs w:val="26"/>
        </w:rPr>
        <w:t>.</w:t>
      </w:r>
      <w:r w:rsidR="0068538B" w:rsidRPr="00024210">
        <w:rPr>
          <w:color w:val="000000" w:themeColor="text1"/>
          <w:szCs w:val="26"/>
        </w:rPr>
        <w:fldChar w:fldCharType="begin"/>
      </w:r>
      <w:r w:rsidR="0068538B" w:rsidRPr="00024210">
        <w:rPr>
          <w:color w:val="000000" w:themeColor="text1"/>
          <w:szCs w:val="26"/>
        </w:rPr>
        <w:instrText xml:space="preserve"> SEQ Hình \* ARABIC \s 1 </w:instrText>
      </w:r>
      <w:r w:rsidR="0068538B" w:rsidRPr="00024210">
        <w:rPr>
          <w:color w:val="000000" w:themeColor="text1"/>
          <w:szCs w:val="26"/>
        </w:rPr>
        <w:fldChar w:fldCharType="separate"/>
      </w:r>
      <w:r w:rsidR="0068538B" w:rsidRPr="00024210">
        <w:rPr>
          <w:noProof/>
          <w:color w:val="000000" w:themeColor="text1"/>
          <w:szCs w:val="26"/>
        </w:rPr>
        <w:t>1</w:t>
      </w:r>
      <w:r w:rsidR="0068538B" w:rsidRPr="00024210">
        <w:rPr>
          <w:color w:val="000000" w:themeColor="text1"/>
          <w:szCs w:val="26"/>
        </w:rPr>
        <w:fldChar w:fldCharType="end"/>
      </w:r>
      <w:r w:rsidRPr="00024210">
        <w:rPr>
          <w:color w:val="000000" w:themeColor="text1"/>
          <w:szCs w:val="26"/>
        </w:rPr>
        <w:t xml:space="preserve"> Sơ đồ bố trí đèn</w:t>
      </w:r>
      <w:bookmarkEnd w:id="219"/>
    </w:p>
    <w:p w14:paraId="094E2A02" w14:textId="5C4D0BC3" w:rsidR="00A419B0" w:rsidRPr="00506A82" w:rsidRDefault="00A419B0" w:rsidP="001615AA">
      <w:pPr>
        <w:spacing w:before="0"/>
        <w:rPr>
          <w:szCs w:val="26"/>
        </w:rPr>
      </w:pPr>
      <w:r w:rsidRPr="00506A82">
        <w:rPr>
          <w:szCs w:val="26"/>
        </w:rPr>
        <w:t xml:space="preserve">Chu kỳ đèn tín hiệu T = </w:t>
      </w:r>
      <w:proofErr w:type="spellStart"/>
      <w:r w:rsidRPr="00506A82">
        <w:rPr>
          <w:szCs w:val="26"/>
        </w:rPr>
        <w:t>T</w:t>
      </w:r>
      <w:r w:rsidRPr="00F160AF">
        <w:rPr>
          <w:szCs w:val="26"/>
          <w:vertAlign w:val="subscript"/>
        </w:rPr>
        <w:t>đỏ</w:t>
      </w:r>
      <w:proofErr w:type="spellEnd"/>
      <w:r w:rsidRPr="00506A82">
        <w:rPr>
          <w:szCs w:val="26"/>
        </w:rPr>
        <w:t xml:space="preserve"> + </w:t>
      </w:r>
      <w:proofErr w:type="spellStart"/>
      <w:r w:rsidRPr="00506A82">
        <w:rPr>
          <w:szCs w:val="26"/>
        </w:rPr>
        <w:t>T</w:t>
      </w:r>
      <w:r w:rsidRPr="00F160AF">
        <w:rPr>
          <w:szCs w:val="26"/>
          <w:vertAlign w:val="subscript"/>
        </w:rPr>
        <w:t>xanh</w:t>
      </w:r>
      <w:proofErr w:type="spellEnd"/>
      <w:r w:rsidRPr="00506A82">
        <w:rPr>
          <w:szCs w:val="26"/>
        </w:rPr>
        <w:t xml:space="preserve"> + </w:t>
      </w:r>
      <w:proofErr w:type="spellStart"/>
      <w:r w:rsidRPr="00506A82">
        <w:rPr>
          <w:szCs w:val="26"/>
        </w:rPr>
        <w:t>T</w:t>
      </w:r>
      <w:r w:rsidRPr="00F160AF">
        <w:rPr>
          <w:szCs w:val="26"/>
          <w:vertAlign w:val="subscript"/>
        </w:rPr>
        <w:t>vàng</w:t>
      </w:r>
      <w:proofErr w:type="spellEnd"/>
      <w:r w:rsidRPr="00506A82">
        <w:rPr>
          <w:szCs w:val="26"/>
        </w:rPr>
        <w:t>,</w:t>
      </w:r>
      <w:r w:rsidR="00437B4C">
        <w:rPr>
          <w:szCs w:val="26"/>
        </w:rPr>
        <w:t xml:space="preserve"> </w:t>
      </w:r>
      <w:r w:rsidRPr="00506A82">
        <w:rPr>
          <w:szCs w:val="26"/>
        </w:rPr>
        <w:t>trong đó:</w:t>
      </w:r>
    </w:p>
    <w:p w14:paraId="366A0CC9" w14:textId="37F2F5C5" w:rsidR="00A419B0" w:rsidRPr="00506A82" w:rsidRDefault="00A419B0" w:rsidP="001615AA">
      <w:pPr>
        <w:spacing w:before="0"/>
        <w:rPr>
          <w:szCs w:val="26"/>
        </w:rPr>
      </w:pPr>
      <w:r w:rsidRPr="00506A82">
        <w:rPr>
          <w:szCs w:val="26"/>
        </w:rPr>
        <w:tab/>
      </w:r>
      <w:proofErr w:type="spellStart"/>
      <w:r w:rsidR="00506A82" w:rsidRPr="00506A82">
        <w:rPr>
          <w:szCs w:val="26"/>
        </w:rPr>
        <w:t>T</w:t>
      </w:r>
      <w:r w:rsidR="00506A82" w:rsidRPr="00F160AF">
        <w:rPr>
          <w:szCs w:val="26"/>
          <w:vertAlign w:val="subscript"/>
        </w:rPr>
        <w:t>đỏ</w:t>
      </w:r>
      <w:proofErr w:type="spellEnd"/>
      <w:r w:rsidR="00506A82" w:rsidRPr="00506A82">
        <w:rPr>
          <w:szCs w:val="26"/>
        </w:rPr>
        <w:t>: Là thời gian đèn đỏ sáng</w:t>
      </w:r>
      <w:r w:rsidR="00506A82">
        <w:rPr>
          <w:szCs w:val="26"/>
        </w:rPr>
        <w:t>.</w:t>
      </w:r>
    </w:p>
    <w:p w14:paraId="61A93ED3" w14:textId="7ECB638D" w:rsidR="00506A82" w:rsidRPr="00506A82" w:rsidRDefault="00506A82" w:rsidP="001615AA">
      <w:pPr>
        <w:spacing w:before="0"/>
        <w:rPr>
          <w:szCs w:val="26"/>
        </w:rPr>
      </w:pPr>
      <w:r w:rsidRPr="00506A82">
        <w:rPr>
          <w:szCs w:val="26"/>
        </w:rPr>
        <w:tab/>
      </w:r>
      <w:proofErr w:type="spellStart"/>
      <w:r w:rsidRPr="00506A82">
        <w:rPr>
          <w:szCs w:val="26"/>
        </w:rPr>
        <w:t>T</w:t>
      </w:r>
      <w:r w:rsidRPr="00F160AF">
        <w:rPr>
          <w:szCs w:val="26"/>
          <w:vertAlign w:val="subscript"/>
        </w:rPr>
        <w:t>xanh</w:t>
      </w:r>
      <w:proofErr w:type="spellEnd"/>
      <w:r w:rsidRPr="00506A82">
        <w:rPr>
          <w:szCs w:val="26"/>
        </w:rPr>
        <w:t>: Là thời gian đèn xanh sáng</w:t>
      </w:r>
      <w:r>
        <w:rPr>
          <w:szCs w:val="26"/>
        </w:rPr>
        <w:t>.</w:t>
      </w:r>
    </w:p>
    <w:p w14:paraId="4583C581" w14:textId="5BB70205" w:rsidR="00506A82" w:rsidRPr="00506A82" w:rsidRDefault="00506A82" w:rsidP="001615AA">
      <w:pPr>
        <w:spacing w:before="0"/>
        <w:rPr>
          <w:szCs w:val="26"/>
        </w:rPr>
      </w:pPr>
      <w:r w:rsidRPr="00506A82">
        <w:rPr>
          <w:szCs w:val="26"/>
        </w:rPr>
        <w:tab/>
      </w:r>
      <w:proofErr w:type="spellStart"/>
      <w:r w:rsidRPr="00506A82">
        <w:rPr>
          <w:szCs w:val="26"/>
        </w:rPr>
        <w:t>T</w:t>
      </w:r>
      <w:r w:rsidRPr="00F160AF">
        <w:rPr>
          <w:szCs w:val="26"/>
          <w:vertAlign w:val="subscript"/>
        </w:rPr>
        <w:t>vàng</w:t>
      </w:r>
      <w:proofErr w:type="spellEnd"/>
      <w:r w:rsidRPr="00506A82">
        <w:rPr>
          <w:szCs w:val="26"/>
        </w:rPr>
        <w:t>: Là thời gian đèn vàng sáng</w:t>
      </w:r>
      <w:r>
        <w:rPr>
          <w:szCs w:val="26"/>
        </w:rPr>
        <w:t>.</w:t>
      </w:r>
    </w:p>
    <w:p w14:paraId="4556DF72" w14:textId="16D565F1" w:rsidR="00506A82" w:rsidRPr="00506A82" w:rsidRDefault="00506A82" w:rsidP="001615AA">
      <w:pPr>
        <w:spacing w:before="0"/>
        <w:rPr>
          <w:szCs w:val="26"/>
        </w:rPr>
      </w:pPr>
      <w:r w:rsidRPr="00506A82">
        <w:rPr>
          <w:szCs w:val="26"/>
        </w:rPr>
        <w:tab/>
      </w:r>
      <w:proofErr w:type="spellStart"/>
      <w:r w:rsidRPr="00506A82">
        <w:rPr>
          <w:szCs w:val="26"/>
        </w:rPr>
        <w:t>T</w:t>
      </w:r>
      <w:r w:rsidRPr="00F160AF">
        <w:rPr>
          <w:szCs w:val="26"/>
          <w:vertAlign w:val="subscript"/>
        </w:rPr>
        <w:t>đỏ</w:t>
      </w:r>
      <w:proofErr w:type="spellEnd"/>
      <w:r w:rsidRPr="00506A82">
        <w:rPr>
          <w:szCs w:val="26"/>
        </w:rPr>
        <w:t xml:space="preserve"> = </w:t>
      </w:r>
      <w:proofErr w:type="spellStart"/>
      <w:r w:rsidRPr="00506A82">
        <w:rPr>
          <w:szCs w:val="26"/>
        </w:rPr>
        <w:t>T</w:t>
      </w:r>
      <w:r w:rsidRPr="00F160AF">
        <w:rPr>
          <w:szCs w:val="26"/>
          <w:vertAlign w:val="subscript"/>
        </w:rPr>
        <w:t>xanh</w:t>
      </w:r>
      <w:proofErr w:type="spellEnd"/>
      <w:r w:rsidRPr="00506A82">
        <w:rPr>
          <w:szCs w:val="26"/>
        </w:rPr>
        <w:t xml:space="preserve"> + </w:t>
      </w:r>
      <w:proofErr w:type="spellStart"/>
      <w:r w:rsidRPr="00506A82">
        <w:rPr>
          <w:szCs w:val="26"/>
        </w:rPr>
        <w:t>T</w:t>
      </w:r>
      <w:r w:rsidRPr="00F160AF">
        <w:rPr>
          <w:szCs w:val="26"/>
          <w:vertAlign w:val="subscript"/>
        </w:rPr>
        <w:t>vàng</w:t>
      </w:r>
      <w:proofErr w:type="spellEnd"/>
      <w:r>
        <w:rPr>
          <w:szCs w:val="26"/>
        </w:rPr>
        <w:t>.</w:t>
      </w:r>
    </w:p>
    <w:p w14:paraId="06BC4813" w14:textId="45959EA0" w:rsidR="00553A59" w:rsidRPr="00FA13C1" w:rsidRDefault="006D196D" w:rsidP="00437B4C">
      <w:pPr>
        <w:jc w:val="both"/>
        <w:rPr>
          <w:szCs w:val="26"/>
        </w:rPr>
      </w:pPr>
      <w:r w:rsidRPr="00911E6D">
        <w:rPr>
          <w:szCs w:val="26"/>
        </w:rPr>
        <w:br w:type="page"/>
      </w:r>
      <w:bookmarkStart w:id="220" w:name="_Toc6684088"/>
      <w:bookmarkStart w:id="221" w:name="_Toc6684149"/>
      <w:bookmarkStart w:id="222" w:name="_Toc6688635"/>
      <w:bookmarkStart w:id="223" w:name="_Toc7253383"/>
      <w:bookmarkStart w:id="224" w:name="_Toc7978900"/>
      <w:bookmarkStart w:id="225" w:name="_Toc8806014"/>
      <w:bookmarkStart w:id="226" w:name="_Toc9016582"/>
    </w:p>
    <w:p w14:paraId="40A2A921" w14:textId="7C3BF1F0" w:rsidR="00D12650" w:rsidRPr="00042AA2" w:rsidRDefault="00D12650" w:rsidP="00042AA2">
      <w:pPr>
        <w:pStyle w:val="Heading1"/>
      </w:pPr>
      <w:bookmarkStart w:id="227" w:name="_Toc67480317"/>
      <w:bookmarkStart w:id="228" w:name="_Toc105277253"/>
      <w:r w:rsidRPr="00042AA2">
        <w:lastRenderedPageBreak/>
        <w:t>PHÂN TÍCH</w:t>
      </w:r>
      <w:bookmarkEnd w:id="227"/>
      <w:r w:rsidR="00112354" w:rsidRPr="00042AA2">
        <w:t xml:space="preserve"> HỆ THỐNG</w:t>
      </w:r>
      <w:bookmarkEnd w:id="228"/>
    </w:p>
    <w:p w14:paraId="7F3BD7DC" w14:textId="6897AC1B" w:rsidR="002243D6" w:rsidRDefault="00137DCA" w:rsidP="00042AA2">
      <w:pPr>
        <w:pStyle w:val="Heading2"/>
      </w:pPr>
      <w:bookmarkStart w:id="229" w:name="_Toc105277254"/>
      <w:bookmarkStart w:id="230" w:name="_Toc6684089"/>
      <w:bookmarkStart w:id="231" w:name="_Toc6684150"/>
      <w:bookmarkStart w:id="232" w:name="_Toc6688636"/>
      <w:bookmarkStart w:id="233" w:name="_Toc7253384"/>
      <w:bookmarkStart w:id="234" w:name="_Toc7978901"/>
      <w:bookmarkStart w:id="235" w:name="_Toc8806015"/>
      <w:bookmarkStart w:id="236" w:name="_Toc9016583"/>
      <w:bookmarkEnd w:id="220"/>
      <w:bookmarkEnd w:id="221"/>
      <w:bookmarkEnd w:id="222"/>
      <w:bookmarkEnd w:id="223"/>
      <w:bookmarkEnd w:id="224"/>
      <w:bookmarkEnd w:id="225"/>
      <w:bookmarkEnd w:id="226"/>
      <w:r>
        <w:t>Tổng quan về các linh kiện sử dụng trong mạch</w:t>
      </w:r>
      <w:bookmarkEnd w:id="229"/>
    </w:p>
    <w:p w14:paraId="1DB2688C" w14:textId="6BF10C16" w:rsidR="00137DCA" w:rsidRDefault="00137DCA" w:rsidP="00B010D4">
      <w:pPr>
        <w:pStyle w:val="Heading3"/>
        <w:spacing w:before="0"/>
      </w:pPr>
      <w:bookmarkStart w:id="237" w:name="_Toc105277255"/>
      <w:r>
        <w:t>PIC18F4550</w:t>
      </w:r>
      <w:bookmarkEnd w:id="237"/>
    </w:p>
    <w:p w14:paraId="1969A87F" w14:textId="1831CD50" w:rsidR="00A94F0B" w:rsidRPr="00A94F0B" w:rsidRDefault="00A94F0B" w:rsidP="00B010D4">
      <w:pPr>
        <w:pStyle w:val="Heading4"/>
        <w:spacing w:before="0"/>
      </w:pPr>
      <w:r>
        <w:t>PIC18F4550 là gì</w:t>
      </w:r>
      <w:r w:rsidR="00937144">
        <w:t>?</w:t>
      </w:r>
    </w:p>
    <w:p w14:paraId="7BF0FE67" w14:textId="2CCD9F42" w:rsidR="006A41E5" w:rsidRPr="006A41E5" w:rsidRDefault="006A41E5" w:rsidP="006A41E5">
      <w:pPr>
        <w:spacing w:before="0"/>
        <w:ind w:firstLine="284"/>
        <w:jc w:val="both"/>
      </w:pPr>
      <w:r w:rsidRPr="006A41E5">
        <w:t xml:space="preserve">Pic18f4550 là một chíp vi điều khiển được sản xuất bời hãng Microchip thuộc họ Pic. Pic18f4550 là một bộ vi điều khiển </w:t>
      </w:r>
      <w:proofErr w:type="gramStart"/>
      <w:r w:rsidRPr="006A41E5">
        <w:t>8 bit</w:t>
      </w:r>
      <w:proofErr w:type="gramEnd"/>
      <w:r w:rsidRPr="006A41E5">
        <w:t xml:space="preserve"> dựa trên kiến trúc RISC bộ nhớ chương trình 32KB ISP flash có thể ghi xóa hàng nghìn lần, 256B EEPROM, một bộ nhớ RAM vô cùng lớn trong thế giới vi xử lý 8 bit (2KB SRAM)</w:t>
      </w:r>
      <w:r>
        <w:t>.</w:t>
      </w:r>
    </w:p>
    <w:p w14:paraId="675CB5D8" w14:textId="2FB6055E" w:rsidR="006A41E5" w:rsidRDefault="006A41E5" w:rsidP="006A41E5">
      <w:pPr>
        <w:spacing w:before="0"/>
        <w:ind w:firstLine="284"/>
        <w:jc w:val="both"/>
      </w:pPr>
      <w:r w:rsidRPr="006A41E5">
        <w:t>Với 33 chân có thể sử dụng cho các kết nối vào hoặc ra i/O, 32 thanh ghi, 3 bộ timer/counter có thể lập trình, có các gắt nội và ngoại (2 lệnh trên một vector ngắt), giao thức truyền thông nối tiếp USART, SPI, I2C. Ngoài ra có thể sử dụng bộ biến đổi số tương tự 10 bít (ADC/DAC) mở rộng tới 12 kênh, khả năng lập trình được watchdog timer, hoạt động với 5 chế độ nguồn, có thể sử dụng tới 2 kênh điều chế độ rộng xung (PWM</w:t>
      </w:r>
      <w:r>
        <w:t>).</w:t>
      </w:r>
    </w:p>
    <w:p w14:paraId="3592490B" w14:textId="77777777" w:rsidR="00F32DB4" w:rsidRDefault="006A41E5" w:rsidP="00F32DB4">
      <w:pPr>
        <w:keepNext/>
        <w:spacing w:before="0"/>
        <w:ind w:firstLine="284"/>
        <w:jc w:val="center"/>
      </w:pPr>
      <w:r>
        <w:rPr>
          <w:noProof/>
        </w:rPr>
        <w:drawing>
          <wp:inline distT="0" distB="0" distL="0" distR="0" wp14:anchorId="6ED17B20" wp14:editId="116EDA90">
            <wp:extent cx="1828800" cy="1828800"/>
            <wp:effectExtent l="0" t="0" r="0" b="0"/>
            <wp:docPr id="1" name="Picture 1" descr="Vi Điều Khiển PIC18F4550-I/P DIP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 Điều Khiển PIC18F4550-I/P DIP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4F8BB24" w14:textId="4D8444D9" w:rsidR="006A41E5" w:rsidRPr="00024210" w:rsidRDefault="00F32DB4" w:rsidP="00F32DB4">
      <w:pPr>
        <w:pStyle w:val="Caption"/>
        <w:spacing w:before="0"/>
        <w:rPr>
          <w:color w:val="000000" w:themeColor="text1"/>
          <w:szCs w:val="26"/>
        </w:rPr>
      </w:pPr>
      <w:bookmarkStart w:id="238" w:name="_Toc105277319"/>
      <w:r w:rsidRPr="00024210">
        <w:rPr>
          <w:color w:val="000000" w:themeColor="text1"/>
          <w:szCs w:val="26"/>
        </w:rPr>
        <w:t xml:space="preserve">Hình </w:t>
      </w:r>
      <w:r w:rsidR="0068538B" w:rsidRPr="00024210">
        <w:rPr>
          <w:color w:val="000000" w:themeColor="text1"/>
          <w:szCs w:val="26"/>
        </w:rPr>
        <w:fldChar w:fldCharType="begin"/>
      </w:r>
      <w:r w:rsidR="0068538B" w:rsidRPr="00024210">
        <w:rPr>
          <w:color w:val="000000" w:themeColor="text1"/>
          <w:szCs w:val="26"/>
        </w:rPr>
        <w:instrText xml:space="preserve"> STYLEREF 1 \s </w:instrText>
      </w:r>
      <w:r w:rsidR="0068538B" w:rsidRPr="00024210">
        <w:rPr>
          <w:color w:val="000000" w:themeColor="text1"/>
          <w:szCs w:val="26"/>
        </w:rPr>
        <w:fldChar w:fldCharType="separate"/>
      </w:r>
      <w:r w:rsidR="0068538B" w:rsidRPr="00024210">
        <w:rPr>
          <w:noProof/>
          <w:color w:val="000000" w:themeColor="text1"/>
          <w:szCs w:val="26"/>
        </w:rPr>
        <w:t>2</w:t>
      </w:r>
      <w:r w:rsidR="0068538B" w:rsidRPr="00024210">
        <w:rPr>
          <w:color w:val="000000" w:themeColor="text1"/>
          <w:szCs w:val="26"/>
        </w:rPr>
        <w:fldChar w:fldCharType="end"/>
      </w:r>
      <w:r w:rsidR="0068538B" w:rsidRPr="00024210">
        <w:rPr>
          <w:color w:val="000000" w:themeColor="text1"/>
          <w:szCs w:val="26"/>
        </w:rPr>
        <w:t>.</w:t>
      </w:r>
      <w:r w:rsidR="0068538B" w:rsidRPr="00024210">
        <w:rPr>
          <w:color w:val="000000" w:themeColor="text1"/>
          <w:szCs w:val="26"/>
        </w:rPr>
        <w:fldChar w:fldCharType="begin"/>
      </w:r>
      <w:r w:rsidR="0068538B" w:rsidRPr="00024210">
        <w:rPr>
          <w:color w:val="000000" w:themeColor="text1"/>
          <w:szCs w:val="26"/>
        </w:rPr>
        <w:instrText xml:space="preserve"> SEQ Hình \* ARABIC \s 1 </w:instrText>
      </w:r>
      <w:r w:rsidR="0068538B" w:rsidRPr="00024210">
        <w:rPr>
          <w:color w:val="000000" w:themeColor="text1"/>
          <w:szCs w:val="26"/>
        </w:rPr>
        <w:fldChar w:fldCharType="separate"/>
      </w:r>
      <w:r w:rsidR="0068538B" w:rsidRPr="00024210">
        <w:rPr>
          <w:noProof/>
          <w:color w:val="000000" w:themeColor="text1"/>
          <w:szCs w:val="26"/>
        </w:rPr>
        <w:t>1</w:t>
      </w:r>
      <w:r w:rsidR="0068538B" w:rsidRPr="00024210">
        <w:rPr>
          <w:color w:val="000000" w:themeColor="text1"/>
          <w:szCs w:val="26"/>
        </w:rPr>
        <w:fldChar w:fldCharType="end"/>
      </w:r>
      <w:r w:rsidRPr="00024210">
        <w:rPr>
          <w:color w:val="000000" w:themeColor="text1"/>
          <w:szCs w:val="26"/>
        </w:rPr>
        <w:t xml:space="preserve"> PIC18F4550</w:t>
      </w:r>
      <w:bookmarkEnd w:id="238"/>
    </w:p>
    <w:p w14:paraId="202BA347" w14:textId="363992FA" w:rsidR="00137DCA" w:rsidRDefault="00937144" w:rsidP="00937144">
      <w:pPr>
        <w:pStyle w:val="Heading4"/>
      </w:pPr>
      <w:r>
        <w:t>Thông số kỹ thuật</w:t>
      </w:r>
    </w:p>
    <w:tbl>
      <w:tblPr>
        <w:tblStyle w:val="TableGrid"/>
        <w:tblW w:w="0" w:type="auto"/>
        <w:tblLook w:val="04A0" w:firstRow="1" w:lastRow="0" w:firstColumn="1" w:lastColumn="0" w:noHBand="0" w:noVBand="1"/>
      </w:tblPr>
      <w:tblGrid>
        <w:gridCol w:w="4523"/>
        <w:gridCol w:w="4539"/>
      </w:tblGrid>
      <w:tr w:rsidR="00141ACE" w14:paraId="793DC283" w14:textId="77777777" w:rsidTr="00C365C6">
        <w:trPr>
          <w:trHeight w:val="227"/>
        </w:trPr>
        <w:tc>
          <w:tcPr>
            <w:tcW w:w="4644" w:type="dxa"/>
          </w:tcPr>
          <w:p w14:paraId="6CF19667" w14:textId="3D12C5DE" w:rsidR="00141ACE" w:rsidRPr="00C365C6" w:rsidRDefault="00141ACE" w:rsidP="00C365C6">
            <w:pPr>
              <w:spacing w:before="0" w:after="0"/>
            </w:pPr>
            <w:r w:rsidRPr="00C365C6">
              <w:t>Standard Package</w:t>
            </w:r>
          </w:p>
        </w:tc>
        <w:tc>
          <w:tcPr>
            <w:tcW w:w="4644" w:type="dxa"/>
          </w:tcPr>
          <w:p w14:paraId="0B23D8B8" w14:textId="3CB201C6" w:rsidR="00141ACE" w:rsidRPr="00C365C6" w:rsidRDefault="00141ACE" w:rsidP="00C365C6">
            <w:pPr>
              <w:spacing w:before="0" w:after="0"/>
            </w:pPr>
            <w:r w:rsidRPr="00C365C6">
              <w:t>27</w:t>
            </w:r>
          </w:p>
        </w:tc>
      </w:tr>
      <w:tr w:rsidR="00141ACE" w14:paraId="5F5F4E4C" w14:textId="77777777" w:rsidTr="00C365C6">
        <w:trPr>
          <w:trHeight w:val="227"/>
        </w:trPr>
        <w:tc>
          <w:tcPr>
            <w:tcW w:w="4644" w:type="dxa"/>
          </w:tcPr>
          <w:p w14:paraId="515C1A38" w14:textId="48F30158" w:rsidR="00141ACE" w:rsidRPr="00C365C6" w:rsidRDefault="00141ACE" w:rsidP="00C365C6">
            <w:pPr>
              <w:spacing w:before="0" w:after="0"/>
            </w:pPr>
            <w:r w:rsidRPr="00C365C6">
              <w:lastRenderedPageBreak/>
              <w:t>Category</w:t>
            </w:r>
          </w:p>
        </w:tc>
        <w:tc>
          <w:tcPr>
            <w:tcW w:w="4644" w:type="dxa"/>
          </w:tcPr>
          <w:p w14:paraId="5566AF48" w14:textId="141E7B90" w:rsidR="00141ACE" w:rsidRPr="00C365C6" w:rsidRDefault="00141ACE" w:rsidP="00C365C6">
            <w:pPr>
              <w:spacing w:before="0" w:after="0"/>
            </w:pPr>
            <w:r w:rsidRPr="00C365C6">
              <w:t>Integrated Circuits (ICs)</w:t>
            </w:r>
          </w:p>
        </w:tc>
      </w:tr>
      <w:tr w:rsidR="00141ACE" w14:paraId="5FE2F5A4" w14:textId="77777777" w:rsidTr="00C365C6">
        <w:trPr>
          <w:trHeight w:val="227"/>
        </w:trPr>
        <w:tc>
          <w:tcPr>
            <w:tcW w:w="4644" w:type="dxa"/>
          </w:tcPr>
          <w:p w14:paraId="664B9E16" w14:textId="7DA310CE" w:rsidR="00141ACE" w:rsidRPr="00C365C6" w:rsidRDefault="00141ACE" w:rsidP="00C365C6">
            <w:pPr>
              <w:spacing w:before="0" w:after="0"/>
            </w:pPr>
            <w:r w:rsidRPr="00C365C6">
              <w:t>Family</w:t>
            </w:r>
          </w:p>
        </w:tc>
        <w:tc>
          <w:tcPr>
            <w:tcW w:w="4644" w:type="dxa"/>
          </w:tcPr>
          <w:p w14:paraId="7DFCA215" w14:textId="133137C1" w:rsidR="00141ACE" w:rsidRPr="00C365C6" w:rsidRDefault="00141ACE" w:rsidP="00C365C6">
            <w:pPr>
              <w:spacing w:before="0" w:after="0"/>
            </w:pPr>
            <w:r w:rsidRPr="00C365C6">
              <w:t>Embedded – Microcontrollers</w:t>
            </w:r>
          </w:p>
        </w:tc>
      </w:tr>
      <w:tr w:rsidR="00141ACE" w14:paraId="13C57114" w14:textId="77777777" w:rsidTr="00C365C6">
        <w:trPr>
          <w:trHeight w:val="227"/>
        </w:trPr>
        <w:tc>
          <w:tcPr>
            <w:tcW w:w="4644" w:type="dxa"/>
          </w:tcPr>
          <w:p w14:paraId="20F671B7" w14:textId="7865EED2" w:rsidR="00141ACE" w:rsidRPr="00C365C6" w:rsidRDefault="00A15051" w:rsidP="00C365C6">
            <w:pPr>
              <w:spacing w:before="0" w:after="0"/>
            </w:pPr>
            <w:r w:rsidRPr="00C365C6">
              <w:t>Series</w:t>
            </w:r>
          </w:p>
        </w:tc>
        <w:tc>
          <w:tcPr>
            <w:tcW w:w="4644" w:type="dxa"/>
          </w:tcPr>
          <w:p w14:paraId="29754ADB" w14:textId="521C0984" w:rsidR="00141ACE" w:rsidRPr="00C365C6" w:rsidRDefault="00A15051" w:rsidP="00C365C6">
            <w:pPr>
              <w:spacing w:before="0" w:after="0"/>
            </w:pPr>
            <w:r w:rsidRPr="00C365C6">
              <w:t>PIC® 18F</w:t>
            </w:r>
          </w:p>
        </w:tc>
      </w:tr>
      <w:tr w:rsidR="00141ACE" w14:paraId="03E441F3" w14:textId="77777777" w:rsidTr="00C365C6">
        <w:trPr>
          <w:trHeight w:val="227"/>
        </w:trPr>
        <w:tc>
          <w:tcPr>
            <w:tcW w:w="4644" w:type="dxa"/>
          </w:tcPr>
          <w:p w14:paraId="188FC49D" w14:textId="58A6724A" w:rsidR="00141ACE" w:rsidRPr="00C365C6" w:rsidRDefault="00A15051" w:rsidP="00C365C6">
            <w:pPr>
              <w:spacing w:before="0" w:after="0"/>
            </w:pPr>
            <w:r w:rsidRPr="00C365C6">
              <w:t>Packaging</w:t>
            </w:r>
          </w:p>
        </w:tc>
        <w:tc>
          <w:tcPr>
            <w:tcW w:w="4644" w:type="dxa"/>
          </w:tcPr>
          <w:p w14:paraId="5E76854A" w14:textId="65E203FF" w:rsidR="00141ACE" w:rsidRPr="00C365C6" w:rsidRDefault="00A15051" w:rsidP="00C365C6">
            <w:pPr>
              <w:spacing w:before="0" w:after="0"/>
            </w:pPr>
            <w:r w:rsidRPr="00C365C6">
              <w:t>Tube</w:t>
            </w:r>
          </w:p>
        </w:tc>
      </w:tr>
      <w:tr w:rsidR="00141ACE" w14:paraId="1E5AFCD3" w14:textId="77777777" w:rsidTr="00C365C6">
        <w:trPr>
          <w:trHeight w:val="227"/>
        </w:trPr>
        <w:tc>
          <w:tcPr>
            <w:tcW w:w="4644" w:type="dxa"/>
          </w:tcPr>
          <w:p w14:paraId="66C2C77D" w14:textId="295E517D" w:rsidR="00141ACE" w:rsidRPr="00C365C6" w:rsidRDefault="00A15051" w:rsidP="00C365C6">
            <w:pPr>
              <w:spacing w:before="0" w:after="0"/>
            </w:pPr>
            <w:r w:rsidRPr="00C365C6">
              <w:t>Core Processor</w:t>
            </w:r>
          </w:p>
        </w:tc>
        <w:tc>
          <w:tcPr>
            <w:tcW w:w="4644" w:type="dxa"/>
          </w:tcPr>
          <w:p w14:paraId="596BF9CC" w14:textId="5AF63705" w:rsidR="00141ACE" w:rsidRPr="00C365C6" w:rsidRDefault="00A15051" w:rsidP="00C365C6">
            <w:pPr>
              <w:spacing w:before="0" w:after="0"/>
            </w:pPr>
            <w:r w:rsidRPr="00C365C6">
              <w:t>PIC</w:t>
            </w:r>
          </w:p>
        </w:tc>
      </w:tr>
      <w:tr w:rsidR="00141ACE" w14:paraId="04DF03C7" w14:textId="77777777" w:rsidTr="00C365C6">
        <w:trPr>
          <w:trHeight w:val="227"/>
        </w:trPr>
        <w:tc>
          <w:tcPr>
            <w:tcW w:w="4644" w:type="dxa"/>
          </w:tcPr>
          <w:p w14:paraId="23A1EBD8" w14:textId="6B125A41" w:rsidR="00141ACE" w:rsidRPr="00C365C6" w:rsidRDefault="00A15051" w:rsidP="00C365C6">
            <w:pPr>
              <w:spacing w:before="0" w:after="0"/>
            </w:pPr>
            <w:r w:rsidRPr="00C365C6">
              <w:t>Core Size</w:t>
            </w:r>
          </w:p>
        </w:tc>
        <w:tc>
          <w:tcPr>
            <w:tcW w:w="4644" w:type="dxa"/>
          </w:tcPr>
          <w:p w14:paraId="15E171FF" w14:textId="0D3F6BBE" w:rsidR="00141ACE" w:rsidRPr="00C365C6" w:rsidRDefault="00A15051" w:rsidP="00C365C6">
            <w:pPr>
              <w:spacing w:before="0" w:after="0"/>
            </w:pPr>
            <w:r w:rsidRPr="00C365C6">
              <w:t>8-Bit</w:t>
            </w:r>
          </w:p>
        </w:tc>
      </w:tr>
      <w:tr w:rsidR="00141ACE" w14:paraId="55DEA995" w14:textId="77777777" w:rsidTr="00C365C6">
        <w:trPr>
          <w:trHeight w:val="227"/>
        </w:trPr>
        <w:tc>
          <w:tcPr>
            <w:tcW w:w="4644" w:type="dxa"/>
          </w:tcPr>
          <w:p w14:paraId="7AA0AF59" w14:textId="3E2BE9F6" w:rsidR="00141ACE" w:rsidRPr="00C365C6" w:rsidRDefault="00A15051" w:rsidP="00C365C6">
            <w:pPr>
              <w:spacing w:before="0" w:after="0"/>
            </w:pPr>
            <w:r w:rsidRPr="00C365C6">
              <w:t>Speed</w:t>
            </w:r>
          </w:p>
        </w:tc>
        <w:tc>
          <w:tcPr>
            <w:tcW w:w="4644" w:type="dxa"/>
          </w:tcPr>
          <w:p w14:paraId="0173E32B" w14:textId="2E9C5F20" w:rsidR="00141ACE" w:rsidRPr="00C365C6" w:rsidRDefault="00A15051" w:rsidP="00C365C6">
            <w:pPr>
              <w:spacing w:before="0" w:after="0"/>
            </w:pPr>
            <w:r w:rsidRPr="00C365C6">
              <w:t>48MHz</w:t>
            </w:r>
          </w:p>
        </w:tc>
      </w:tr>
      <w:tr w:rsidR="00A15051" w14:paraId="2F7338E4" w14:textId="77777777" w:rsidTr="00C365C6">
        <w:trPr>
          <w:trHeight w:val="227"/>
        </w:trPr>
        <w:tc>
          <w:tcPr>
            <w:tcW w:w="4644" w:type="dxa"/>
          </w:tcPr>
          <w:p w14:paraId="10D0EC0F" w14:textId="6BBE306C" w:rsidR="00A15051" w:rsidRPr="00C365C6" w:rsidRDefault="00A15051" w:rsidP="00C365C6">
            <w:pPr>
              <w:spacing w:before="0" w:after="0"/>
            </w:pPr>
            <w:r w:rsidRPr="00C365C6">
              <w:t>Connectivity</w:t>
            </w:r>
          </w:p>
        </w:tc>
        <w:tc>
          <w:tcPr>
            <w:tcW w:w="4644" w:type="dxa"/>
          </w:tcPr>
          <w:p w14:paraId="39FCB9DD" w14:textId="55669C82" w:rsidR="00A15051" w:rsidRPr="00C365C6" w:rsidRDefault="00A15051" w:rsidP="00C365C6">
            <w:pPr>
              <w:spacing w:before="0" w:after="0"/>
            </w:pPr>
            <w:r w:rsidRPr="00C365C6">
              <w:t>I²C, SPI, UART / USART, USB</w:t>
            </w:r>
          </w:p>
        </w:tc>
      </w:tr>
      <w:tr w:rsidR="00A15051" w14:paraId="6F261356" w14:textId="77777777" w:rsidTr="00C365C6">
        <w:trPr>
          <w:trHeight w:val="227"/>
        </w:trPr>
        <w:tc>
          <w:tcPr>
            <w:tcW w:w="4644" w:type="dxa"/>
          </w:tcPr>
          <w:p w14:paraId="11147FD6" w14:textId="6AB48302" w:rsidR="00A15051" w:rsidRPr="00C365C6" w:rsidRDefault="00A15051" w:rsidP="00C365C6">
            <w:pPr>
              <w:spacing w:before="0" w:after="0"/>
            </w:pPr>
            <w:r w:rsidRPr="00C365C6">
              <w:t>Peripherals</w:t>
            </w:r>
          </w:p>
        </w:tc>
        <w:tc>
          <w:tcPr>
            <w:tcW w:w="4644" w:type="dxa"/>
          </w:tcPr>
          <w:p w14:paraId="5A7900F1" w14:textId="50DEC8AF" w:rsidR="00A15051" w:rsidRPr="00C365C6" w:rsidRDefault="00A15051" w:rsidP="00C365C6">
            <w:pPr>
              <w:spacing w:before="0" w:after="0"/>
            </w:pPr>
            <w:r w:rsidRPr="00C365C6">
              <w:t xml:space="preserve">Brown-out </w:t>
            </w:r>
            <w:proofErr w:type="spellStart"/>
            <w:r w:rsidRPr="00C365C6">
              <w:t>Detec</w:t>
            </w:r>
            <w:proofErr w:type="spellEnd"/>
            <w:r w:rsidRPr="00C365C6">
              <w:t xml:space="preserve"> t/ Reset, HLVD, POR, PWM, WDT</w:t>
            </w:r>
          </w:p>
        </w:tc>
      </w:tr>
      <w:tr w:rsidR="00A15051" w14:paraId="6F16686B" w14:textId="77777777" w:rsidTr="00C365C6">
        <w:trPr>
          <w:trHeight w:val="227"/>
        </w:trPr>
        <w:tc>
          <w:tcPr>
            <w:tcW w:w="4644" w:type="dxa"/>
          </w:tcPr>
          <w:p w14:paraId="0DE93D2C" w14:textId="03B6C4EE" w:rsidR="00A15051" w:rsidRPr="00C365C6" w:rsidRDefault="00A15051" w:rsidP="00C365C6">
            <w:pPr>
              <w:spacing w:before="0" w:after="0"/>
            </w:pPr>
            <w:r w:rsidRPr="00C365C6">
              <w:t>Number of I /O</w:t>
            </w:r>
          </w:p>
        </w:tc>
        <w:tc>
          <w:tcPr>
            <w:tcW w:w="4644" w:type="dxa"/>
          </w:tcPr>
          <w:p w14:paraId="47DC7236" w14:textId="34424448" w:rsidR="00A15051" w:rsidRPr="00C365C6" w:rsidRDefault="00342284" w:rsidP="00C365C6">
            <w:pPr>
              <w:spacing w:before="0" w:after="0"/>
            </w:pPr>
            <w:r w:rsidRPr="00C365C6">
              <w:t>24</w:t>
            </w:r>
          </w:p>
        </w:tc>
      </w:tr>
      <w:tr w:rsidR="00A15051" w14:paraId="4F9B6FF5" w14:textId="77777777" w:rsidTr="00C365C6">
        <w:trPr>
          <w:trHeight w:val="227"/>
        </w:trPr>
        <w:tc>
          <w:tcPr>
            <w:tcW w:w="4644" w:type="dxa"/>
          </w:tcPr>
          <w:p w14:paraId="30DCCCDA" w14:textId="69F346C8" w:rsidR="00A15051" w:rsidRPr="00C365C6" w:rsidRDefault="00A15051" w:rsidP="00C365C6">
            <w:pPr>
              <w:spacing w:before="0" w:after="0"/>
            </w:pPr>
            <w:r w:rsidRPr="00C365C6">
              <w:t>Program Memory Size</w:t>
            </w:r>
          </w:p>
        </w:tc>
        <w:tc>
          <w:tcPr>
            <w:tcW w:w="4644" w:type="dxa"/>
          </w:tcPr>
          <w:p w14:paraId="21AB9C64" w14:textId="328860D6" w:rsidR="00A15051" w:rsidRPr="00C365C6" w:rsidRDefault="00342284" w:rsidP="00C365C6">
            <w:pPr>
              <w:spacing w:before="0" w:after="0"/>
            </w:pPr>
            <w:r w:rsidRPr="00C365C6">
              <w:t>32KB (16K x 16)</w:t>
            </w:r>
          </w:p>
        </w:tc>
      </w:tr>
      <w:tr w:rsidR="00A15051" w14:paraId="66407FAE" w14:textId="77777777" w:rsidTr="00C365C6">
        <w:trPr>
          <w:trHeight w:val="227"/>
        </w:trPr>
        <w:tc>
          <w:tcPr>
            <w:tcW w:w="4644" w:type="dxa"/>
          </w:tcPr>
          <w:p w14:paraId="5D1C2ED7" w14:textId="5778A21D" w:rsidR="00A15051" w:rsidRPr="00C365C6" w:rsidRDefault="00A15051" w:rsidP="00C365C6">
            <w:pPr>
              <w:spacing w:before="0" w:after="0"/>
            </w:pPr>
            <w:r w:rsidRPr="00C365C6">
              <w:t>Program Memory Type</w:t>
            </w:r>
          </w:p>
        </w:tc>
        <w:tc>
          <w:tcPr>
            <w:tcW w:w="4644" w:type="dxa"/>
          </w:tcPr>
          <w:p w14:paraId="1D3DC879" w14:textId="61E3F5CE" w:rsidR="00A15051" w:rsidRPr="00C365C6" w:rsidRDefault="00342284" w:rsidP="00C365C6">
            <w:pPr>
              <w:spacing w:before="0" w:after="0"/>
            </w:pPr>
            <w:r w:rsidRPr="00C365C6">
              <w:t>FLASH</w:t>
            </w:r>
          </w:p>
        </w:tc>
      </w:tr>
      <w:tr w:rsidR="00A15051" w14:paraId="1A73884E" w14:textId="77777777" w:rsidTr="00C365C6">
        <w:trPr>
          <w:trHeight w:val="227"/>
        </w:trPr>
        <w:tc>
          <w:tcPr>
            <w:tcW w:w="4644" w:type="dxa"/>
          </w:tcPr>
          <w:p w14:paraId="5C0D4AC7" w14:textId="202F0F4A" w:rsidR="00A15051" w:rsidRPr="00C365C6" w:rsidRDefault="00A15051" w:rsidP="00C365C6">
            <w:pPr>
              <w:spacing w:before="0" w:after="0"/>
            </w:pPr>
            <w:r w:rsidRPr="00C365C6">
              <w:t>EEPROM Size</w:t>
            </w:r>
          </w:p>
        </w:tc>
        <w:tc>
          <w:tcPr>
            <w:tcW w:w="4644" w:type="dxa"/>
          </w:tcPr>
          <w:p w14:paraId="04FA8957" w14:textId="139D5585" w:rsidR="00A15051" w:rsidRPr="00C365C6" w:rsidRDefault="00342284" w:rsidP="00C365C6">
            <w:pPr>
              <w:spacing w:before="0" w:after="0"/>
            </w:pPr>
            <w:r w:rsidRPr="00C365C6">
              <w:t>256 x 8</w:t>
            </w:r>
          </w:p>
        </w:tc>
      </w:tr>
      <w:tr w:rsidR="00A15051" w14:paraId="45CF88B2" w14:textId="77777777" w:rsidTr="00C365C6">
        <w:trPr>
          <w:trHeight w:val="227"/>
        </w:trPr>
        <w:tc>
          <w:tcPr>
            <w:tcW w:w="4644" w:type="dxa"/>
          </w:tcPr>
          <w:p w14:paraId="7EEF8DE7" w14:textId="24423E69" w:rsidR="00A15051" w:rsidRPr="00C365C6" w:rsidRDefault="00A15051" w:rsidP="00C365C6">
            <w:pPr>
              <w:spacing w:before="0" w:after="0"/>
            </w:pPr>
            <w:r w:rsidRPr="00C365C6">
              <w:t>RAM Size</w:t>
            </w:r>
          </w:p>
        </w:tc>
        <w:tc>
          <w:tcPr>
            <w:tcW w:w="4644" w:type="dxa"/>
          </w:tcPr>
          <w:p w14:paraId="4723DC84" w14:textId="2C5255DC" w:rsidR="00A15051" w:rsidRPr="00C365C6" w:rsidRDefault="00342284" w:rsidP="00C365C6">
            <w:pPr>
              <w:spacing w:before="0" w:after="0"/>
            </w:pPr>
            <w:r w:rsidRPr="00C365C6">
              <w:t>2K x 8</w:t>
            </w:r>
            <w:r w:rsidRPr="00C365C6">
              <w:tab/>
            </w:r>
          </w:p>
        </w:tc>
      </w:tr>
      <w:tr w:rsidR="00342284" w14:paraId="067858DF" w14:textId="77777777" w:rsidTr="00C365C6">
        <w:trPr>
          <w:trHeight w:val="227"/>
        </w:trPr>
        <w:tc>
          <w:tcPr>
            <w:tcW w:w="4644" w:type="dxa"/>
          </w:tcPr>
          <w:p w14:paraId="330CD70A" w14:textId="153B16FF" w:rsidR="00342284" w:rsidRPr="00C365C6" w:rsidRDefault="00342284" w:rsidP="00C365C6">
            <w:pPr>
              <w:spacing w:before="0" w:after="0"/>
            </w:pPr>
            <w:r w:rsidRPr="00C365C6">
              <w:t>Voltage – Supply (</w:t>
            </w:r>
            <w:proofErr w:type="spellStart"/>
            <w:r w:rsidRPr="00C365C6">
              <w:t>Vcc</w:t>
            </w:r>
            <w:proofErr w:type="spellEnd"/>
            <w:r w:rsidRPr="00C365C6">
              <w:t>/</w:t>
            </w:r>
            <w:proofErr w:type="spellStart"/>
            <w:r w:rsidRPr="00C365C6">
              <w:t>Vdd</w:t>
            </w:r>
            <w:proofErr w:type="spellEnd"/>
            <w:r w:rsidRPr="00C365C6">
              <w:t>)</w:t>
            </w:r>
          </w:p>
        </w:tc>
        <w:tc>
          <w:tcPr>
            <w:tcW w:w="4644" w:type="dxa"/>
          </w:tcPr>
          <w:p w14:paraId="0EA26138" w14:textId="36D5F0F8" w:rsidR="00342284" w:rsidRPr="00C365C6" w:rsidRDefault="00342284" w:rsidP="00C365C6">
            <w:pPr>
              <w:spacing w:before="0" w:after="0"/>
            </w:pPr>
            <w:r w:rsidRPr="00C365C6">
              <w:t>4.2 V ~ 5.5 V</w:t>
            </w:r>
          </w:p>
        </w:tc>
      </w:tr>
      <w:tr w:rsidR="00342284" w14:paraId="3E470666" w14:textId="77777777" w:rsidTr="00C365C6">
        <w:trPr>
          <w:trHeight w:val="227"/>
        </w:trPr>
        <w:tc>
          <w:tcPr>
            <w:tcW w:w="4644" w:type="dxa"/>
          </w:tcPr>
          <w:p w14:paraId="6F654013" w14:textId="6E9A55EE" w:rsidR="00342284" w:rsidRPr="00C365C6" w:rsidRDefault="00342284" w:rsidP="00C365C6">
            <w:pPr>
              <w:spacing w:before="0" w:after="0"/>
            </w:pPr>
            <w:r w:rsidRPr="00C365C6">
              <w:t>Data Converters</w:t>
            </w:r>
          </w:p>
        </w:tc>
        <w:tc>
          <w:tcPr>
            <w:tcW w:w="4644" w:type="dxa"/>
          </w:tcPr>
          <w:p w14:paraId="1A580867" w14:textId="488A1FED" w:rsidR="00342284" w:rsidRPr="00C365C6" w:rsidRDefault="00342284" w:rsidP="00C365C6">
            <w:pPr>
              <w:spacing w:before="0" w:after="0"/>
            </w:pPr>
            <w:r w:rsidRPr="00C365C6">
              <w:t>A/D 10x10b</w:t>
            </w:r>
          </w:p>
        </w:tc>
      </w:tr>
      <w:tr w:rsidR="00342284" w14:paraId="734122BB" w14:textId="77777777" w:rsidTr="00C365C6">
        <w:trPr>
          <w:trHeight w:val="227"/>
        </w:trPr>
        <w:tc>
          <w:tcPr>
            <w:tcW w:w="4644" w:type="dxa"/>
          </w:tcPr>
          <w:p w14:paraId="63271120" w14:textId="6792D4C1" w:rsidR="00342284" w:rsidRPr="00C365C6" w:rsidRDefault="00342284" w:rsidP="00C365C6">
            <w:pPr>
              <w:spacing w:before="0" w:after="0"/>
            </w:pPr>
            <w:r w:rsidRPr="00C365C6">
              <w:t>Oscillator Type</w:t>
            </w:r>
          </w:p>
        </w:tc>
        <w:tc>
          <w:tcPr>
            <w:tcW w:w="4644" w:type="dxa"/>
          </w:tcPr>
          <w:p w14:paraId="6CC8ED36" w14:textId="75F7AC06" w:rsidR="00342284" w:rsidRPr="00C365C6" w:rsidRDefault="00342284" w:rsidP="00C365C6">
            <w:pPr>
              <w:spacing w:before="0" w:after="0"/>
            </w:pPr>
            <w:r w:rsidRPr="00C365C6">
              <w:t>Internal</w:t>
            </w:r>
          </w:p>
        </w:tc>
      </w:tr>
      <w:tr w:rsidR="00342284" w14:paraId="71EED159" w14:textId="77777777" w:rsidTr="00C365C6">
        <w:trPr>
          <w:trHeight w:val="227"/>
        </w:trPr>
        <w:tc>
          <w:tcPr>
            <w:tcW w:w="4644" w:type="dxa"/>
          </w:tcPr>
          <w:p w14:paraId="3719B4CC" w14:textId="2AA34559" w:rsidR="00342284" w:rsidRPr="00C365C6" w:rsidRDefault="00342284" w:rsidP="00C365C6">
            <w:pPr>
              <w:spacing w:before="0" w:after="0"/>
            </w:pPr>
            <w:r w:rsidRPr="00C365C6">
              <w:t>Operating Temperature</w:t>
            </w:r>
          </w:p>
        </w:tc>
        <w:tc>
          <w:tcPr>
            <w:tcW w:w="4644" w:type="dxa"/>
          </w:tcPr>
          <w:p w14:paraId="7039BC04" w14:textId="398F55B8" w:rsidR="00342284" w:rsidRPr="00C365C6" w:rsidRDefault="00342284" w:rsidP="00C365C6">
            <w:pPr>
              <w:spacing w:before="0" w:after="0"/>
            </w:pPr>
            <w:r w:rsidRPr="00C365C6">
              <w:t>-40°C ~ 85°C</w:t>
            </w:r>
          </w:p>
        </w:tc>
      </w:tr>
      <w:tr w:rsidR="00342284" w14:paraId="094B500F" w14:textId="77777777" w:rsidTr="00C365C6">
        <w:trPr>
          <w:trHeight w:val="227"/>
        </w:trPr>
        <w:tc>
          <w:tcPr>
            <w:tcW w:w="4644" w:type="dxa"/>
          </w:tcPr>
          <w:p w14:paraId="4ED7CBF6" w14:textId="76CD7B9C" w:rsidR="00342284" w:rsidRPr="00C365C6" w:rsidRDefault="00342284" w:rsidP="00C365C6">
            <w:pPr>
              <w:spacing w:before="0" w:after="0"/>
            </w:pPr>
            <w:r w:rsidRPr="00C365C6">
              <w:t>Package / Case</w:t>
            </w:r>
          </w:p>
        </w:tc>
        <w:tc>
          <w:tcPr>
            <w:tcW w:w="4644" w:type="dxa"/>
          </w:tcPr>
          <w:p w14:paraId="47B86D71" w14:textId="4FC6EF86" w:rsidR="00342284" w:rsidRPr="00C365C6" w:rsidRDefault="00342284" w:rsidP="00C365C6">
            <w:pPr>
              <w:spacing w:before="0" w:after="0"/>
            </w:pPr>
            <w:r w:rsidRPr="00C365C6">
              <w:t>28-SOIC (0.295″, 7.50mm Width)</w:t>
            </w:r>
          </w:p>
        </w:tc>
      </w:tr>
      <w:tr w:rsidR="00342284" w14:paraId="5B832876" w14:textId="77777777" w:rsidTr="00C365C6">
        <w:trPr>
          <w:trHeight w:val="227"/>
        </w:trPr>
        <w:tc>
          <w:tcPr>
            <w:tcW w:w="4644" w:type="dxa"/>
          </w:tcPr>
          <w:p w14:paraId="34DBB3D4" w14:textId="24969AD0" w:rsidR="00342284" w:rsidRPr="00C365C6" w:rsidRDefault="00342284" w:rsidP="00C365C6">
            <w:pPr>
              <w:spacing w:before="0" w:after="0"/>
            </w:pPr>
            <w:r w:rsidRPr="00C365C6">
              <w:t>Other Names</w:t>
            </w:r>
          </w:p>
        </w:tc>
        <w:tc>
          <w:tcPr>
            <w:tcW w:w="4644" w:type="dxa"/>
          </w:tcPr>
          <w:p w14:paraId="6B8EACAC" w14:textId="4B7DDE2B" w:rsidR="00342284" w:rsidRPr="00C365C6" w:rsidRDefault="00342284" w:rsidP="00F32DB4">
            <w:pPr>
              <w:keepNext/>
              <w:spacing w:before="0" w:after="0"/>
            </w:pPr>
            <w:r w:rsidRPr="00C365C6">
              <w:t>PIC18F4550</w:t>
            </w:r>
          </w:p>
        </w:tc>
      </w:tr>
    </w:tbl>
    <w:p w14:paraId="13D79DFB" w14:textId="3688DA35" w:rsidR="00F32DB4" w:rsidRPr="0019498D" w:rsidRDefault="00F32DB4" w:rsidP="0019498D">
      <w:pPr>
        <w:pStyle w:val="Caption"/>
        <w:rPr>
          <w:bCs w:val="0"/>
          <w:iCs/>
        </w:rPr>
      </w:pPr>
      <w:bookmarkStart w:id="239" w:name="_Toc105277320"/>
      <w:r w:rsidRPr="0019498D">
        <w:rPr>
          <w:bCs w:val="0"/>
          <w:iCs/>
        </w:rPr>
        <w:t xml:space="preserve">Hình </w:t>
      </w:r>
      <w:r w:rsidR="0068538B">
        <w:rPr>
          <w:bCs w:val="0"/>
          <w:iCs/>
        </w:rPr>
        <w:fldChar w:fldCharType="begin"/>
      </w:r>
      <w:r w:rsidR="0068538B">
        <w:rPr>
          <w:bCs w:val="0"/>
          <w:iCs/>
        </w:rPr>
        <w:instrText xml:space="preserve"> STYLEREF 1 \s </w:instrText>
      </w:r>
      <w:r w:rsidR="0068538B">
        <w:rPr>
          <w:bCs w:val="0"/>
          <w:iCs/>
        </w:rPr>
        <w:fldChar w:fldCharType="separate"/>
      </w:r>
      <w:r w:rsidR="0068538B">
        <w:rPr>
          <w:bCs w:val="0"/>
          <w:iCs/>
          <w:noProof/>
        </w:rPr>
        <w:t>2</w:t>
      </w:r>
      <w:r w:rsidR="0068538B">
        <w:rPr>
          <w:bCs w:val="0"/>
          <w:iCs/>
        </w:rPr>
        <w:fldChar w:fldCharType="end"/>
      </w:r>
      <w:r w:rsidR="0068538B">
        <w:rPr>
          <w:bCs w:val="0"/>
          <w:iCs/>
        </w:rPr>
        <w:t>.</w:t>
      </w:r>
      <w:r w:rsidR="0068538B">
        <w:rPr>
          <w:bCs w:val="0"/>
          <w:iCs/>
        </w:rPr>
        <w:fldChar w:fldCharType="begin"/>
      </w:r>
      <w:r w:rsidR="0068538B">
        <w:rPr>
          <w:bCs w:val="0"/>
          <w:iCs/>
        </w:rPr>
        <w:instrText xml:space="preserve"> SEQ Hình \* ARABIC \s 1 </w:instrText>
      </w:r>
      <w:r w:rsidR="0068538B">
        <w:rPr>
          <w:bCs w:val="0"/>
          <w:iCs/>
        </w:rPr>
        <w:fldChar w:fldCharType="separate"/>
      </w:r>
      <w:r w:rsidR="0068538B">
        <w:rPr>
          <w:bCs w:val="0"/>
          <w:iCs/>
          <w:noProof/>
        </w:rPr>
        <w:t>2</w:t>
      </w:r>
      <w:r w:rsidR="0068538B">
        <w:rPr>
          <w:bCs w:val="0"/>
          <w:iCs/>
        </w:rPr>
        <w:fldChar w:fldCharType="end"/>
      </w:r>
      <w:r w:rsidRPr="0019498D">
        <w:rPr>
          <w:bCs w:val="0"/>
          <w:iCs/>
        </w:rPr>
        <w:t xml:space="preserve"> Thông số kỹ thuật PIC18F4550</w:t>
      </w:r>
      <w:bookmarkEnd w:id="239"/>
    </w:p>
    <w:p w14:paraId="4BC1F774" w14:textId="18456CC0" w:rsidR="00851C64" w:rsidRDefault="00851C64" w:rsidP="00851C64">
      <w:pPr>
        <w:pStyle w:val="Heading4"/>
      </w:pPr>
      <w:r>
        <w:lastRenderedPageBreak/>
        <w:t>Sơ đồ chân và mô tả</w:t>
      </w:r>
    </w:p>
    <w:p w14:paraId="0767D982" w14:textId="77777777" w:rsidR="0019498D" w:rsidRDefault="00851C64" w:rsidP="0019498D">
      <w:pPr>
        <w:keepNext/>
        <w:jc w:val="center"/>
      </w:pPr>
      <w:r>
        <w:rPr>
          <w:noProof/>
        </w:rPr>
        <w:drawing>
          <wp:inline distT="0" distB="0" distL="0" distR="0" wp14:anchorId="7A54B929" wp14:editId="3E1BDBB6">
            <wp:extent cx="2575434" cy="2552700"/>
            <wp:effectExtent l="0" t="0" r="0" b="0"/>
            <wp:docPr id="3" name="Picture 3" descr="Vi điều khiển PIC18F4550 - Blog Mec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 điều khiển PIC18F4550 - Blog Mecs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189" cy="2593095"/>
                    </a:xfrm>
                    <a:prstGeom prst="rect">
                      <a:avLst/>
                    </a:prstGeom>
                    <a:noFill/>
                    <a:ln>
                      <a:noFill/>
                    </a:ln>
                  </pic:spPr>
                </pic:pic>
              </a:graphicData>
            </a:graphic>
          </wp:inline>
        </w:drawing>
      </w:r>
    </w:p>
    <w:p w14:paraId="40F18A87" w14:textId="4C5A8F8D" w:rsidR="001072E8" w:rsidRPr="009321ED" w:rsidRDefault="0019498D" w:rsidP="0019498D">
      <w:pPr>
        <w:pStyle w:val="Caption"/>
      </w:pPr>
      <w:bookmarkStart w:id="240" w:name="_Toc105277321"/>
      <w:r>
        <w:t xml:space="preserve">Hình </w:t>
      </w:r>
      <w:r w:rsidR="00560825">
        <w:fldChar w:fldCharType="begin"/>
      </w:r>
      <w:r w:rsidR="00560825">
        <w:instrText xml:space="preserve"> STYLEREF 1 \s </w:instrText>
      </w:r>
      <w:r w:rsidR="00560825">
        <w:fldChar w:fldCharType="separate"/>
      </w:r>
      <w:r w:rsidR="0068538B">
        <w:rPr>
          <w:noProof/>
        </w:rPr>
        <w:t>2</w:t>
      </w:r>
      <w:r w:rsidR="00560825">
        <w:rPr>
          <w:noProof/>
        </w:rPr>
        <w:fldChar w:fldCharType="end"/>
      </w:r>
      <w:r w:rsidR="0068538B">
        <w:t>.</w:t>
      </w:r>
      <w:r w:rsidR="00560825">
        <w:fldChar w:fldCharType="begin"/>
      </w:r>
      <w:r w:rsidR="00560825">
        <w:instrText xml:space="preserve"> SEQ Hình \* ARABIC \s 1 </w:instrText>
      </w:r>
      <w:r w:rsidR="00560825">
        <w:fldChar w:fldCharType="separate"/>
      </w:r>
      <w:r w:rsidR="0068538B">
        <w:rPr>
          <w:noProof/>
        </w:rPr>
        <w:t>3</w:t>
      </w:r>
      <w:r w:rsidR="00560825">
        <w:rPr>
          <w:noProof/>
        </w:rPr>
        <w:fldChar w:fldCharType="end"/>
      </w:r>
      <w:r>
        <w:t xml:space="preserve"> Sơ đồ chân PIC18F4550</w:t>
      </w:r>
      <w:bookmarkEnd w:id="240"/>
    </w:p>
    <w:tbl>
      <w:tblPr>
        <w:tblStyle w:val="TableGrid"/>
        <w:tblW w:w="9039" w:type="dxa"/>
        <w:tblLook w:val="04A0" w:firstRow="1" w:lastRow="0" w:firstColumn="1" w:lastColumn="0" w:noHBand="0" w:noVBand="1"/>
      </w:tblPr>
      <w:tblGrid>
        <w:gridCol w:w="1101"/>
        <w:gridCol w:w="3102"/>
        <w:gridCol w:w="4836"/>
      </w:tblGrid>
      <w:tr w:rsidR="001072E8" w:rsidRPr="001072E8" w14:paraId="4F4CABC4" w14:textId="77777777" w:rsidTr="0044706B">
        <w:tc>
          <w:tcPr>
            <w:tcW w:w="1101" w:type="dxa"/>
            <w:hideMark/>
          </w:tcPr>
          <w:p w14:paraId="0D5C3024" w14:textId="77777777" w:rsidR="001072E8" w:rsidRPr="001072E8" w:rsidRDefault="001072E8" w:rsidP="001072E8">
            <w:pPr>
              <w:spacing w:before="0" w:after="0"/>
            </w:pPr>
            <w:r w:rsidRPr="001072E8">
              <w:t>Số chân</w:t>
            </w:r>
          </w:p>
        </w:tc>
        <w:tc>
          <w:tcPr>
            <w:tcW w:w="3102" w:type="dxa"/>
            <w:hideMark/>
          </w:tcPr>
          <w:p w14:paraId="24AF996A" w14:textId="77777777" w:rsidR="001072E8" w:rsidRPr="001072E8" w:rsidRDefault="001072E8" w:rsidP="001072E8">
            <w:pPr>
              <w:spacing w:before="0" w:after="0"/>
            </w:pPr>
            <w:r w:rsidRPr="001072E8">
              <w:t>Tên chân</w:t>
            </w:r>
          </w:p>
        </w:tc>
        <w:tc>
          <w:tcPr>
            <w:tcW w:w="4836" w:type="dxa"/>
            <w:hideMark/>
          </w:tcPr>
          <w:p w14:paraId="7F9D4428" w14:textId="77777777" w:rsidR="001072E8" w:rsidRPr="001072E8" w:rsidRDefault="001072E8" w:rsidP="001072E8">
            <w:pPr>
              <w:spacing w:before="0" w:after="0"/>
            </w:pPr>
            <w:r w:rsidRPr="001072E8">
              <w:t>Mô tả</w:t>
            </w:r>
          </w:p>
        </w:tc>
      </w:tr>
      <w:tr w:rsidR="001072E8" w:rsidRPr="001072E8" w14:paraId="4177F40E" w14:textId="77777777" w:rsidTr="0044706B">
        <w:tc>
          <w:tcPr>
            <w:tcW w:w="1101" w:type="dxa"/>
            <w:hideMark/>
          </w:tcPr>
          <w:p w14:paraId="4B665425" w14:textId="77777777" w:rsidR="001072E8" w:rsidRPr="001072E8" w:rsidRDefault="001072E8" w:rsidP="001072E8">
            <w:pPr>
              <w:spacing w:before="0" w:after="0"/>
            </w:pPr>
            <w:r w:rsidRPr="001072E8">
              <w:t>1</w:t>
            </w:r>
          </w:p>
        </w:tc>
        <w:tc>
          <w:tcPr>
            <w:tcW w:w="3102" w:type="dxa"/>
            <w:hideMark/>
          </w:tcPr>
          <w:p w14:paraId="2FB6F665" w14:textId="77777777" w:rsidR="001072E8" w:rsidRPr="001072E8" w:rsidRDefault="001072E8" w:rsidP="001072E8">
            <w:pPr>
              <w:spacing w:before="0" w:after="0"/>
            </w:pPr>
            <w:r w:rsidRPr="001072E8">
              <w:t>MCLR / VPP / RE3</w:t>
            </w:r>
          </w:p>
        </w:tc>
        <w:tc>
          <w:tcPr>
            <w:tcW w:w="4836" w:type="dxa"/>
            <w:hideMark/>
          </w:tcPr>
          <w:p w14:paraId="19174A33" w14:textId="77777777" w:rsidR="001072E8" w:rsidRPr="001072E8" w:rsidRDefault="001072E8" w:rsidP="001072E8">
            <w:pPr>
              <w:spacing w:before="0" w:after="0"/>
            </w:pPr>
            <w:r w:rsidRPr="001072E8">
              <w:t>MCLR: Đầu vào Master Clear (RESET)</w:t>
            </w:r>
          </w:p>
          <w:p w14:paraId="2D864146" w14:textId="77777777" w:rsidR="001072E8" w:rsidRPr="001072E8" w:rsidRDefault="001072E8" w:rsidP="001072E8">
            <w:pPr>
              <w:spacing w:before="0" w:after="0"/>
            </w:pPr>
            <w:r w:rsidRPr="001072E8">
              <w:t>VPP: đầu vào điện áp lập trình</w:t>
            </w:r>
          </w:p>
          <w:p w14:paraId="1282DD7E" w14:textId="77777777" w:rsidR="001072E8" w:rsidRPr="001072E8" w:rsidRDefault="001072E8" w:rsidP="001072E8">
            <w:pPr>
              <w:spacing w:before="0" w:after="0"/>
            </w:pPr>
            <w:r w:rsidRPr="001072E8">
              <w:t>RE3: Chân I / O của PORTE, chân 3</w:t>
            </w:r>
          </w:p>
        </w:tc>
      </w:tr>
      <w:tr w:rsidR="001072E8" w:rsidRPr="001072E8" w14:paraId="1C49C408" w14:textId="77777777" w:rsidTr="0044706B">
        <w:tc>
          <w:tcPr>
            <w:tcW w:w="1101" w:type="dxa"/>
            <w:hideMark/>
          </w:tcPr>
          <w:p w14:paraId="31DA894A" w14:textId="77777777" w:rsidR="001072E8" w:rsidRPr="001072E8" w:rsidRDefault="001072E8" w:rsidP="001072E8">
            <w:pPr>
              <w:spacing w:before="0" w:after="0"/>
            </w:pPr>
            <w:r w:rsidRPr="001072E8">
              <w:t>2</w:t>
            </w:r>
          </w:p>
        </w:tc>
        <w:tc>
          <w:tcPr>
            <w:tcW w:w="3102" w:type="dxa"/>
            <w:hideMark/>
          </w:tcPr>
          <w:p w14:paraId="27D1AB4F" w14:textId="77777777" w:rsidR="001072E8" w:rsidRPr="001072E8" w:rsidRDefault="001072E8" w:rsidP="001072E8">
            <w:pPr>
              <w:spacing w:before="0" w:after="0"/>
            </w:pPr>
            <w:r w:rsidRPr="001072E8">
              <w:t>RA0 / AN0</w:t>
            </w:r>
          </w:p>
        </w:tc>
        <w:tc>
          <w:tcPr>
            <w:tcW w:w="4836" w:type="dxa"/>
            <w:hideMark/>
          </w:tcPr>
          <w:p w14:paraId="31A5BDDB" w14:textId="77777777" w:rsidR="001072E8" w:rsidRPr="001072E8" w:rsidRDefault="001072E8" w:rsidP="001072E8">
            <w:pPr>
              <w:spacing w:before="0" w:after="0"/>
            </w:pPr>
            <w:r w:rsidRPr="001072E8">
              <w:t>RA0: Chân I / O của PORTA, chân 0</w:t>
            </w:r>
          </w:p>
          <w:p w14:paraId="3E715153" w14:textId="77777777" w:rsidR="001072E8" w:rsidRPr="001072E8" w:rsidRDefault="001072E8" w:rsidP="001072E8">
            <w:pPr>
              <w:spacing w:before="0" w:after="0"/>
            </w:pPr>
            <w:r w:rsidRPr="001072E8">
              <w:t>AN0: Đầu vào analog 0</w:t>
            </w:r>
          </w:p>
        </w:tc>
      </w:tr>
      <w:tr w:rsidR="001072E8" w:rsidRPr="001072E8" w14:paraId="44225FF3" w14:textId="77777777" w:rsidTr="0044706B">
        <w:tc>
          <w:tcPr>
            <w:tcW w:w="1101" w:type="dxa"/>
            <w:hideMark/>
          </w:tcPr>
          <w:p w14:paraId="54F22971" w14:textId="77777777" w:rsidR="001072E8" w:rsidRPr="001072E8" w:rsidRDefault="001072E8" w:rsidP="001072E8">
            <w:pPr>
              <w:spacing w:before="0" w:after="0"/>
            </w:pPr>
            <w:r w:rsidRPr="001072E8">
              <w:t>3</w:t>
            </w:r>
          </w:p>
        </w:tc>
        <w:tc>
          <w:tcPr>
            <w:tcW w:w="3102" w:type="dxa"/>
            <w:hideMark/>
          </w:tcPr>
          <w:p w14:paraId="692CB947" w14:textId="77777777" w:rsidR="001072E8" w:rsidRPr="001072E8" w:rsidRDefault="001072E8" w:rsidP="001072E8">
            <w:pPr>
              <w:spacing w:before="0" w:after="0"/>
            </w:pPr>
            <w:r w:rsidRPr="001072E8">
              <w:t>RA1 / AN1</w:t>
            </w:r>
          </w:p>
        </w:tc>
        <w:tc>
          <w:tcPr>
            <w:tcW w:w="4836" w:type="dxa"/>
            <w:hideMark/>
          </w:tcPr>
          <w:p w14:paraId="73CCC1D7" w14:textId="77777777" w:rsidR="001072E8" w:rsidRPr="001072E8" w:rsidRDefault="001072E8" w:rsidP="001072E8">
            <w:pPr>
              <w:spacing w:before="0" w:after="0"/>
            </w:pPr>
            <w:r w:rsidRPr="001072E8">
              <w:t>RA1: Chân I / O của PORTA, chân 1</w:t>
            </w:r>
          </w:p>
          <w:p w14:paraId="11354846" w14:textId="77777777" w:rsidR="001072E8" w:rsidRPr="001072E8" w:rsidRDefault="001072E8" w:rsidP="001072E8">
            <w:pPr>
              <w:spacing w:before="0" w:after="0"/>
            </w:pPr>
            <w:r w:rsidRPr="001072E8">
              <w:t>AN1: Đầu vào analog 1</w:t>
            </w:r>
          </w:p>
        </w:tc>
      </w:tr>
      <w:tr w:rsidR="001072E8" w:rsidRPr="001072E8" w14:paraId="3C936694" w14:textId="77777777" w:rsidTr="0044706B">
        <w:tc>
          <w:tcPr>
            <w:tcW w:w="1101" w:type="dxa"/>
            <w:hideMark/>
          </w:tcPr>
          <w:p w14:paraId="75C7C1CB" w14:textId="77777777" w:rsidR="001072E8" w:rsidRPr="001072E8" w:rsidRDefault="001072E8" w:rsidP="001072E8">
            <w:pPr>
              <w:spacing w:before="0" w:after="0"/>
            </w:pPr>
            <w:r w:rsidRPr="001072E8">
              <w:t>4</w:t>
            </w:r>
          </w:p>
        </w:tc>
        <w:tc>
          <w:tcPr>
            <w:tcW w:w="3102" w:type="dxa"/>
            <w:hideMark/>
          </w:tcPr>
          <w:p w14:paraId="0B6284C2" w14:textId="77777777" w:rsidR="001072E8" w:rsidRPr="001072E8" w:rsidRDefault="001072E8" w:rsidP="001072E8">
            <w:pPr>
              <w:spacing w:before="0" w:after="0"/>
            </w:pPr>
            <w:r w:rsidRPr="001072E8">
              <w:t>RA2 / AN2 / VREF- / CVREF</w:t>
            </w:r>
          </w:p>
        </w:tc>
        <w:tc>
          <w:tcPr>
            <w:tcW w:w="4836" w:type="dxa"/>
            <w:hideMark/>
          </w:tcPr>
          <w:p w14:paraId="5D8BAB44" w14:textId="77777777" w:rsidR="001072E8" w:rsidRPr="001072E8" w:rsidRDefault="001072E8" w:rsidP="001072E8">
            <w:pPr>
              <w:spacing w:before="0" w:after="0"/>
            </w:pPr>
            <w:r w:rsidRPr="001072E8">
              <w:t>RA2: Chân I / O của PORTA, chân 2</w:t>
            </w:r>
          </w:p>
          <w:p w14:paraId="523630A9" w14:textId="77777777" w:rsidR="001072E8" w:rsidRPr="001072E8" w:rsidRDefault="001072E8" w:rsidP="001072E8">
            <w:pPr>
              <w:spacing w:before="0" w:after="0"/>
            </w:pPr>
            <w:r w:rsidRPr="001072E8">
              <w:t>AN2: Đầu vào analog 2</w:t>
            </w:r>
          </w:p>
          <w:p w14:paraId="03F59EE3" w14:textId="77777777" w:rsidR="001072E8" w:rsidRPr="001072E8" w:rsidRDefault="001072E8" w:rsidP="001072E8">
            <w:pPr>
              <w:spacing w:before="0" w:after="0"/>
            </w:pPr>
            <w:r w:rsidRPr="001072E8">
              <w:t>VREF-: Đầu vào điện áp tham chiếu A / D (Mức thấp)</w:t>
            </w:r>
          </w:p>
          <w:p w14:paraId="00DD15A1" w14:textId="77777777" w:rsidR="001072E8" w:rsidRPr="001072E8" w:rsidRDefault="001072E8" w:rsidP="001072E8">
            <w:pPr>
              <w:spacing w:before="0" w:after="0"/>
            </w:pPr>
            <w:r w:rsidRPr="001072E8">
              <w:t>CVREF: Đầu ra tham chiếu bộ so sánh analog</w:t>
            </w:r>
          </w:p>
        </w:tc>
      </w:tr>
      <w:tr w:rsidR="001072E8" w:rsidRPr="001072E8" w14:paraId="2ABE5E93" w14:textId="77777777" w:rsidTr="0044706B">
        <w:tc>
          <w:tcPr>
            <w:tcW w:w="1101" w:type="dxa"/>
            <w:hideMark/>
          </w:tcPr>
          <w:p w14:paraId="7DD3123B" w14:textId="77777777" w:rsidR="001072E8" w:rsidRPr="001072E8" w:rsidRDefault="001072E8" w:rsidP="001072E8">
            <w:pPr>
              <w:spacing w:before="0" w:after="0"/>
            </w:pPr>
            <w:r w:rsidRPr="001072E8">
              <w:lastRenderedPageBreak/>
              <w:t>5</w:t>
            </w:r>
          </w:p>
        </w:tc>
        <w:tc>
          <w:tcPr>
            <w:tcW w:w="3102" w:type="dxa"/>
            <w:hideMark/>
          </w:tcPr>
          <w:p w14:paraId="256F5E44" w14:textId="77777777" w:rsidR="001072E8" w:rsidRPr="001072E8" w:rsidRDefault="001072E8" w:rsidP="001072E8">
            <w:pPr>
              <w:spacing w:before="0" w:after="0"/>
            </w:pPr>
            <w:r w:rsidRPr="001072E8">
              <w:t>RA3 / AN3 / VREF +</w:t>
            </w:r>
          </w:p>
        </w:tc>
        <w:tc>
          <w:tcPr>
            <w:tcW w:w="4836" w:type="dxa"/>
            <w:hideMark/>
          </w:tcPr>
          <w:p w14:paraId="3C8021DB" w14:textId="77777777" w:rsidR="001072E8" w:rsidRPr="001072E8" w:rsidRDefault="001072E8" w:rsidP="001072E8">
            <w:pPr>
              <w:spacing w:before="0" w:after="0"/>
            </w:pPr>
            <w:r w:rsidRPr="001072E8">
              <w:t>RA3: Chân I / O của PORTA, chân 3</w:t>
            </w:r>
          </w:p>
          <w:p w14:paraId="1A9FAF85" w14:textId="77777777" w:rsidR="001072E8" w:rsidRPr="001072E8" w:rsidRDefault="001072E8" w:rsidP="001072E8">
            <w:pPr>
              <w:spacing w:before="0" w:after="0"/>
            </w:pPr>
            <w:r w:rsidRPr="001072E8">
              <w:t>AN3: Đầu vào analog 3</w:t>
            </w:r>
          </w:p>
          <w:p w14:paraId="7B1D3670" w14:textId="77777777" w:rsidR="001072E8" w:rsidRPr="001072E8" w:rsidRDefault="001072E8" w:rsidP="001072E8">
            <w:pPr>
              <w:spacing w:before="0" w:after="0"/>
            </w:pPr>
            <w:r w:rsidRPr="001072E8">
              <w:t>VREF +: Đầu vào điện áp tham chiếu A / D (Mức cao)</w:t>
            </w:r>
          </w:p>
        </w:tc>
      </w:tr>
      <w:tr w:rsidR="001072E8" w:rsidRPr="001072E8" w14:paraId="0785DF85" w14:textId="77777777" w:rsidTr="0044706B">
        <w:tc>
          <w:tcPr>
            <w:tcW w:w="1101" w:type="dxa"/>
            <w:hideMark/>
          </w:tcPr>
          <w:p w14:paraId="643EF8DA" w14:textId="77777777" w:rsidR="001072E8" w:rsidRPr="001072E8" w:rsidRDefault="001072E8" w:rsidP="001072E8">
            <w:pPr>
              <w:spacing w:before="0" w:after="0"/>
            </w:pPr>
            <w:r w:rsidRPr="001072E8">
              <w:t>6</w:t>
            </w:r>
          </w:p>
        </w:tc>
        <w:tc>
          <w:tcPr>
            <w:tcW w:w="3102" w:type="dxa"/>
            <w:hideMark/>
          </w:tcPr>
          <w:p w14:paraId="5EDDC006" w14:textId="77777777" w:rsidR="001072E8" w:rsidRPr="001072E8" w:rsidRDefault="001072E8" w:rsidP="001072E8">
            <w:pPr>
              <w:spacing w:before="0" w:after="0"/>
            </w:pPr>
            <w:r w:rsidRPr="001072E8">
              <w:t>RA4 / T0CKI / C1OUT / RCV</w:t>
            </w:r>
          </w:p>
        </w:tc>
        <w:tc>
          <w:tcPr>
            <w:tcW w:w="4836" w:type="dxa"/>
            <w:hideMark/>
          </w:tcPr>
          <w:p w14:paraId="7C1C978B" w14:textId="77777777" w:rsidR="001072E8" w:rsidRPr="001072E8" w:rsidRDefault="001072E8" w:rsidP="001072E8">
            <w:pPr>
              <w:spacing w:before="0" w:after="0"/>
            </w:pPr>
            <w:r w:rsidRPr="001072E8">
              <w:t>RA4: Chân I / O của PORTA, chân 4</w:t>
            </w:r>
          </w:p>
          <w:p w14:paraId="6FEEA8E1" w14:textId="77777777" w:rsidR="001072E8" w:rsidRPr="001072E8" w:rsidRDefault="001072E8" w:rsidP="001072E8">
            <w:pPr>
              <w:spacing w:before="0" w:after="0"/>
            </w:pPr>
            <w:r w:rsidRPr="001072E8">
              <w:t>T0CKI: Đầu vào xung clock bên ngoài Timer0</w:t>
            </w:r>
          </w:p>
          <w:p w14:paraId="31D1A378" w14:textId="77777777" w:rsidR="001072E8" w:rsidRPr="001072E8" w:rsidRDefault="001072E8" w:rsidP="001072E8">
            <w:pPr>
              <w:spacing w:before="0" w:after="0"/>
            </w:pPr>
            <w:r w:rsidRPr="001072E8">
              <w:t>C1OUT: Đầu ra so sánh 1</w:t>
            </w:r>
          </w:p>
          <w:p w14:paraId="52790371" w14:textId="77777777" w:rsidR="001072E8" w:rsidRPr="001072E8" w:rsidRDefault="001072E8" w:rsidP="001072E8">
            <w:pPr>
              <w:spacing w:before="0" w:after="0"/>
            </w:pPr>
            <w:r w:rsidRPr="001072E8">
              <w:t>RCV: Đầu vào RCV của bộ thu phát tín hiệu USB bên ngoài</w:t>
            </w:r>
          </w:p>
        </w:tc>
      </w:tr>
      <w:tr w:rsidR="001072E8" w:rsidRPr="001072E8" w14:paraId="1D394D32" w14:textId="77777777" w:rsidTr="0044706B">
        <w:tc>
          <w:tcPr>
            <w:tcW w:w="1101" w:type="dxa"/>
            <w:hideMark/>
          </w:tcPr>
          <w:p w14:paraId="35DCA026" w14:textId="77777777" w:rsidR="001072E8" w:rsidRPr="001072E8" w:rsidRDefault="001072E8" w:rsidP="001072E8">
            <w:pPr>
              <w:spacing w:before="0" w:after="0"/>
            </w:pPr>
            <w:r w:rsidRPr="001072E8">
              <w:t>7</w:t>
            </w:r>
          </w:p>
        </w:tc>
        <w:tc>
          <w:tcPr>
            <w:tcW w:w="3102" w:type="dxa"/>
            <w:hideMark/>
          </w:tcPr>
          <w:p w14:paraId="6BF8996F" w14:textId="77777777" w:rsidR="001072E8" w:rsidRPr="001072E8" w:rsidRDefault="001072E8" w:rsidP="001072E8">
            <w:pPr>
              <w:spacing w:before="0" w:after="0"/>
            </w:pPr>
            <w:r w:rsidRPr="001072E8">
              <w:t>RA5 / AN4 / SS /HLVDIN / C2OUT</w:t>
            </w:r>
          </w:p>
        </w:tc>
        <w:tc>
          <w:tcPr>
            <w:tcW w:w="4836" w:type="dxa"/>
            <w:hideMark/>
          </w:tcPr>
          <w:p w14:paraId="3B232A0A" w14:textId="77777777" w:rsidR="001072E8" w:rsidRPr="001072E8" w:rsidRDefault="001072E8" w:rsidP="001072E8">
            <w:pPr>
              <w:spacing w:before="0" w:after="0"/>
            </w:pPr>
            <w:r w:rsidRPr="001072E8">
              <w:t>RA5: Chân I / O của PORTA, chân 5</w:t>
            </w:r>
          </w:p>
          <w:p w14:paraId="4F109F11" w14:textId="77777777" w:rsidR="001072E8" w:rsidRPr="001072E8" w:rsidRDefault="001072E8" w:rsidP="001072E8">
            <w:pPr>
              <w:spacing w:before="0" w:after="0"/>
            </w:pPr>
            <w:r w:rsidRPr="001072E8">
              <w:t>AN4: Đầu vào analog 4</w:t>
            </w:r>
          </w:p>
          <w:p w14:paraId="4BB33C6C" w14:textId="77777777" w:rsidR="001072E8" w:rsidRPr="001072E8" w:rsidRDefault="001072E8" w:rsidP="001072E8">
            <w:pPr>
              <w:spacing w:before="0" w:after="0"/>
            </w:pPr>
            <w:r w:rsidRPr="001072E8">
              <w:t>SS: Đầu vào Slave select SPI</w:t>
            </w:r>
          </w:p>
          <w:p w14:paraId="3621CEA1" w14:textId="77777777" w:rsidR="001072E8" w:rsidRPr="001072E8" w:rsidRDefault="001072E8" w:rsidP="001072E8">
            <w:pPr>
              <w:spacing w:before="0" w:after="0"/>
            </w:pPr>
            <w:r w:rsidRPr="001072E8">
              <w:t>HLDVIN: Đầu vào phát hiện điện áp cao / thấp</w:t>
            </w:r>
          </w:p>
          <w:p w14:paraId="4A00D6B2" w14:textId="77777777" w:rsidR="001072E8" w:rsidRPr="001072E8" w:rsidRDefault="001072E8" w:rsidP="001072E8">
            <w:pPr>
              <w:spacing w:before="0" w:after="0"/>
            </w:pPr>
            <w:r w:rsidRPr="001072E8">
              <w:t>C2OUT: Đầu ra so sánh 2</w:t>
            </w:r>
          </w:p>
        </w:tc>
      </w:tr>
      <w:tr w:rsidR="001072E8" w:rsidRPr="001072E8" w14:paraId="367F9AE9" w14:textId="77777777" w:rsidTr="0044706B">
        <w:tc>
          <w:tcPr>
            <w:tcW w:w="1101" w:type="dxa"/>
            <w:hideMark/>
          </w:tcPr>
          <w:p w14:paraId="3A534B89" w14:textId="77777777" w:rsidR="001072E8" w:rsidRPr="001072E8" w:rsidRDefault="001072E8" w:rsidP="001072E8">
            <w:pPr>
              <w:spacing w:before="0" w:after="0"/>
            </w:pPr>
            <w:r w:rsidRPr="001072E8">
              <w:t>8</w:t>
            </w:r>
          </w:p>
        </w:tc>
        <w:tc>
          <w:tcPr>
            <w:tcW w:w="3102" w:type="dxa"/>
            <w:hideMark/>
          </w:tcPr>
          <w:p w14:paraId="28858E7A" w14:textId="77777777" w:rsidR="001072E8" w:rsidRPr="001072E8" w:rsidRDefault="001072E8" w:rsidP="001072E8">
            <w:pPr>
              <w:spacing w:before="0" w:after="0"/>
            </w:pPr>
            <w:r w:rsidRPr="001072E8">
              <w:t>RE0 / AN5 / CK1SPP</w:t>
            </w:r>
          </w:p>
        </w:tc>
        <w:tc>
          <w:tcPr>
            <w:tcW w:w="4836" w:type="dxa"/>
            <w:hideMark/>
          </w:tcPr>
          <w:p w14:paraId="26B7B1A4" w14:textId="77777777" w:rsidR="001072E8" w:rsidRPr="001072E8" w:rsidRDefault="001072E8" w:rsidP="001072E8">
            <w:pPr>
              <w:spacing w:before="0" w:after="0"/>
            </w:pPr>
            <w:r w:rsidRPr="001072E8">
              <w:t>RE0: Chân I / O của PORTE, chân 0</w:t>
            </w:r>
          </w:p>
          <w:p w14:paraId="7026B9D1" w14:textId="77777777" w:rsidR="001072E8" w:rsidRPr="001072E8" w:rsidRDefault="001072E8" w:rsidP="001072E8">
            <w:pPr>
              <w:spacing w:before="0" w:after="0"/>
            </w:pPr>
            <w:r w:rsidRPr="001072E8">
              <w:t>AN5: Đầu vào analog 5</w:t>
            </w:r>
          </w:p>
          <w:p w14:paraId="18B36D95" w14:textId="77777777" w:rsidR="001072E8" w:rsidRPr="001072E8" w:rsidRDefault="001072E8" w:rsidP="001072E8">
            <w:pPr>
              <w:spacing w:before="0" w:after="0"/>
            </w:pPr>
            <w:r w:rsidRPr="001072E8">
              <w:t>CK1SPP: Đầu ra 1 xung clock SPP</w:t>
            </w:r>
          </w:p>
        </w:tc>
      </w:tr>
      <w:tr w:rsidR="001072E8" w:rsidRPr="001072E8" w14:paraId="1B259BA5" w14:textId="77777777" w:rsidTr="0044706B">
        <w:tc>
          <w:tcPr>
            <w:tcW w:w="1101" w:type="dxa"/>
            <w:hideMark/>
          </w:tcPr>
          <w:p w14:paraId="5866B5CF" w14:textId="77777777" w:rsidR="001072E8" w:rsidRPr="001072E8" w:rsidRDefault="001072E8" w:rsidP="001072E8">
            <w:pPr>
              <w:spacing w:before="0" w:after="0"/>
            </w:pPr>
            <w:r w:rsidRPr="001072E8">
              <w:t>9</w:t>
            </w:r>
          </w:p>
        </w:tc>
        <w:tc>
          <w:tcPr>
            <w:tcW w:w="3102" w:type="dxa"/>
            <w:hideMark/>
          </w:tcPr>
          <w:p w14:paraId="7759A5E1" w14:textId="77777777" w:rsidR="001072E8" w:rsidRPr="001072E8" w:rsidRDefault="001072E8" w:rsidP="001072E8">
            <w:pPr>
              <w:spacing w:before="0" w:after="0"/>
            </w:pPr>
            <w:r w:rsidRPr="001072E8">
              <w:t>RE1 / AN6 / CK2SPP</w:t>
            </w:r>
          </w:p>
        </w:tc>
        <w:tc>
          <w:tcPr>
            <w:tcW w:w="4836" w:type="dxa"/>
            <w:hideMark/>
          </w:tcPr>
          <w:p w14:paraId="453DA738" w14:textId="77777777" w:rsidR="001072E8" w:rsidRPr="001072E8" w:rsidRDefault="001072E8" w:rsidP="001072E8">
            <w:pPr>
              <w:spacing w:before="0" w:after="0"/>
            </w:pPr>
            <w:r w:rsidRPr="001072E8">
              <w:t>RE1: Chân I / O của PORTE, chân 1</w:t>
            </w:r>
          </w:p>
          <w:p w14:paraId="6944DA32" w14:textId="77777777" w:rsidR="001072E8" w:rsidRPr="001072E8" w:rsidRDefault="001072E8" w:rsidP="001072E8">
            <w:pPr>
              <w:spacing w:before="0" w:after="0"/>
            </w:pPr>
            <w:r w:rsidRPr="001072E8">
              <w:t>AN6: Đầu vào analog 6</w:t>
            </w:r>
          </w:p>
          <w:p w14:paraId="11739B9D" w14:textId="77777777" w:rsidR="001072E8" w:rsidRPr="001072E8" w:rsidRDefault="001072E8" w:rsidP="001072E8">
            <w:pPr>
              <w:spacing w:before="0" w:after="0"/>
            </w:pPr>
            <w:r w:rsidRPr="001072E8">
              <w:t>CK2SPP: Đầu ra 2 xung clock SPP</w:t>
            </w:r>
          </w:p>
        </w:tc>
      </w:tr>
      <w:tr w:rsidR="001072E8" w:rsidRPr="001072E8" w14:paraId="00E48B6C" w14:textId="77777777" w:rsidTr="0044706B">
        <w:tc>
          <w:tcPr>
            <w:tcW w:w="1101" w:type="dxa"/>
            <w:hideMark/>
          </w:tcPr>
          <w:p w14:paraId="0CD0D8F8" w14:textId="77777777" w:rsidR="001072E8" w:rsidRPr="001072E8" w:rsidRDefault="001072E8" w:rsidP="001072E8">
            <w:pPr>
              <w:spacing w:before="0" w:after="0"/>
            </w:pPr>
            <w:r w:rsidRPr="001072E8">
              <w:t>10</w:t>
            </w:r>
          </w:p>
        </w:tc>
        <w:tc>
          <w:tcPr>
            <w:tcW w:w="3102" w:type="dxa"/>
            <w:hideMark/>
          </w:tcPr>
          <w:p w14:paraId="43205545" w14:textId="77777777" w:rsidR="001072E8" w:rsidRPr="001072E8" w:rsidRDefault="001072E8" w:rsidP="001072E8">
            <w:pPr>
              <w:spacing w:before="0" w:after="0"/>
            </w:pPr>
            <w:r w:rsidRPr="001072E8">
              <w:t>RE2 / AN7 / OESPP</w:t>
            </w:r>
          </w:p>
        </w:tc>
        <w:tc>
          <w:tcPr>
            <w:tcW w:w="4836" w:type="dxa"/>
            <w:hideMark/>
          </w:tcPr>
          <w:p w14:paraId="4A74143A" w14:textId="77777777" w:rsidR="001072E8" w:rsidRPr="001072E8" w:rsidRDefault="001072E8" w:rsidP="001072E8">
            <w:pPr>
              <w:spacing w:before="0" w:after="0"/>
            </w:pPr>
            <w:r w:rsidRPr="001072E8">
              <w:t>RE2: Chân I / O của PORTE, chân 2</w:t>
            </w:r>
          </w:p>
          <w:p w14:paraId="6238DEF1" w14:textId="77777777" w:rsidR="001072E8" w:rsidRPr="001072E8" w:rsidRDefault="001072E8" w:rsidP="001072E8">
            <w:pPr>
              <w:spacing w:before="0" w:after="0"/>
            </w:pPr>
            <w:r w:rsidRPr="001072E8">
              <w:t>AN6: Đầu vào analog 7</w:t>
            </w:r>
          </w:p>
          <w:p w14:paraId="3ACDB6A4" w14:textId="77777777" w:rsidR="001072E8" w:rsidRPr="001072E8" w:rsidRDefault="001072E8" w:rsidP="001072E8">
            <w:pPr>
              <w:spacing w:before="0" w:after="0"/>
            </w:pPr>
            <w:r w:rsidRPr="001072E8">
              <w:t>OESPP: Đầu ra kích hoạt SPP</w:t>
            </w:r>
          </w:p>
        </w:tc>
      </w:tr>
      <w:tr w:rsidR="001072E8" w:rsidRPr="001072E8" w14:paraId="7B99FA43" w14:textId="77777777" w:rsidTr="0044706B">
        <w:tc>
          <w:tcPr>
            <w:tcW w:w="1101" w:type="dxa"/>
            <w:hideMark/>
          </w:tcPr>
          <w:p w14:paraId="5AC5598B" w14:textId="77777777" w:rsidR="001072E8" w:rsidRPr="001072E8" w:rsidRDefault="001072E8" w:rsidP="001072E8">
            <w:pPr>
              <w:spacing w:before="0" w:after="0"/>
            </w:pPr>
            <w:r w:rsidRPr="001072E8">
              <w:t>11</w:t>
            </w:r>
          </w:p>
        </w:tc>
        <w:tc>
          <w:tcPr>
            <w:tcW w:w="3102" w:type="dxa"/>
            <w:hideMark/>
          </w:tcPr>
          <w:p w14:paraId="600902E3" w14:textId="77777777" w:rsidR="001072E8" w:rsidRPr="001072E8" w:rsidRDefault="001072E8" w:rsidP="001072E8">
            <w:pPr>
              <w:spacing w:before="0" w:after="0"/>
            </w:pPr>
            <w:r w:rsidRPr="001072E8">
              <w:t>VDD</w:t>
            </w:r>
          </w:p>
        </w:tc>
        <w:tc>
          <w:tcPr>
            <w:tcW w:w="4836" w:type="dxa"/>
            <w:hideMark/>
          </w:tcPr>
          <w:p w14:paraId="54C09827" w14:textId="77777777" w:rsidR="001072E8" w:rsidRPr="001072E8" w:rsidRDefault="001072E8" w:rsidP="001072E8">
            <w:pPr>
              <w:spacing w:before="0" w:after="0"/>
            </w:pPr>
            <w:r w:rsidRPr="001072E8">
              <w:t>Chân cấp nguồn dương (+ 5V)</w:t>
            </w:r>
          </w:p>
        </w:tc>
      </w:tr>
      <w:tr w:rsidR="001072E8" w:rsidRPr="001072E8" w14:paraId="7400214A" w14:textId="77777777" w:rsidTr="0044706B">
        <w:tc>
          <w:tcPr>
            <w:tcW w:w="1101" w:type="dxa"/>
            <w:hideMark/>
          </w:tcPr>
          <w:p w14:paraId="5D22E455" w14:textId="77777777" w:rsidR="001072E8" w:rsidRPr="001072E8" w:rsidRDefault="001072E8" w:rsidP="001072E8">
            <w:pPr>
              <w:spacing w:before="0" w:after="0"/>
            </w:pPr>
            <w:r w:rsidRPr="001072E8">
              <w:t>12</w:t>
            </w:r>
          </w:p>
        </w:tc>
        <w:tc>
          <w:tcPr>
            <w:tcW w:w="3102" w:type="dxa"/>
            <w:hideMark/>
          </w:tcPr>
          <w:p w14:paraId="1E9E84CC" w14:textId="77777777" w:rsidR="001072E8" w:rsidRPr="001072E8" w:rsidRDefault="001072E8" w:rsidP="001072E8">
            <w:pPr>
              <w:spacing w:before="0" w:after="0"/>
            </w:pPr>
            <w:r w:rsidRPr="001072E8">
              <w:t>VSS</w:t>
            </w:r>
          </w:p>
        </w:tc>
        <w:tc>
          <w:tcPr>
            <w:tcW w:w="4836" w:type="dxa"/>
            <w:hideMark/>
          </w:tcPr>
          <w:p w14:paraId="42593983" w14:textId="77777777" w:rsidR="001072E8" w:rsidRPr="001072E8" w:rsidRDefault="001072E8" w:rsidP="001072E8">
            <w:pPr>
              <w:spacing w:before="0" w:after="0"/>
            </w:pPr>
            <w:r w:rsidRPr="001072E8">
              <w:t>Chân nối đất</w:t>
            </w:r>
          </w:p>
        </w:tc>
      </w:tr>
      <w:tr w:rsidR="001072E8" w:rsidRPr="001072E8" w14:paraId="1D2CC7BE" w14:textId="77777777" w:rsidTr="0044706B">
        <w:tc>
          <w:tcPr>
            <w:tcW w:w="1101" w:type="dxa"/>
            <w:hideMark/>
          </w:tcPr>
          <w:p w14:paraId="440A17C2" w14:textId="77777777" w:rsidR="001072E8" w:rsidRPr="001072E8" w:rsidRDefault="001072E8" w:rsidP="001072E8">
            <w:pPr>
              <w:spacing w:before="0" w:after="0"/>
            </w:pPr>
            <w:r w:rsidRPr="001072E8">
              <w:lastRenderedPageBreak/>
              <w:t>13</w:t>
            </w:r>
          </w:p>
        </w:tc>
        <w:tc>
          <w:tcPr>
            <w:tcW w:w="3102" w:type="dxa"/>
            <w:hideMark/>
          </w:tcPr>
          <w:p w14:paraId="523E3B54" w14:textId="77777777" w:rsidR="001072E8" w:rsidRPr="001072E8" w:rsidRDefault="001072E8" w:rsidP="001072E8">
            <w:pPr>
              <w:spacing w:before="0" w:after="0"/>
            </w:pPr>
            <w:r w:rsidRPr="001072E8">
              <w:t>OSC1 / CLKI</w:t>
            </w:r>
          </w:p>
        </w:tc>
        <w:tc>
          <w:tcPr>
            <w:tcW w:w="4836" w:type="dxa"/>
            <w:hideMark/>
          </w:tcPr>
          <w:p w14:paraId="3876D4CA" w14:textId="77777777" w:rsidR="001072E8" w:rsidRPr="001072E8" w:rsidRDefault="001072E8" w:rsidP="001072E8">
            <w:pPr>
              <w:spacing w:before="0" w:after="0"/>
            </w:pPr>
            <w:r w:rsidRPr="001072E8">
              <w:t>OSC1: Chân bộ dao động 1</w:t>
            </w:r>
          </w:p>
          <w:p w14:paraId="41CE29F7" w14:textId="77777777" w:rsidR="001072E8" w:rsidRPr="001072E8" w:rsidRDefault="001072E8" w:rsidP="001072E8">
            <w:pPr>
              <w:spacing w:before="0" w:after="0"/>
            </w:pPr>
            <w:r w:rsidRPr="001072E8">
              <w:t>CLKI: Đầu vào xung nhịp ngoài</w:t>
            </w:r>
          </w:p>
        </w:tc>
      </w:tr>
      <w:tr w:rsidR="001072E8" w:rsidRPr="001072E8" w14:paraId="7DBA7328" w14:textId="77777777" w:rsidTr="0044706B">
        <w:tc>
          <w:tcPr>
            <w:tcW w:w="1101" w:type="dxa"/>
            <w:hideMark/>
          </w:tcPr>
          <w:p w14:paraId="59F783C9" w14:textId="77777777" w:rsidR="001072E8" w:rsidRPr="001072E8" w:rsidRDefault="001072E8" w:rsidP="001072E8">
            <w:pPr>
              <w:spacing w:before="0" w:after="0"/>
            </w:pPr>
            <w:r w:rsidRPr="001072E8">
              <w:t>14</w:t>
            </w:r>
          </w:p>
        </w:tc>
        <w:tc>
          <w:tcPr>
            <w:tcW w:w="3102" w:type="dxa"/>
            <w:hideMark/>
          </w:tcPr>
          <w:p w14:paraId="0787A5F7" w14:textId="77777777" w:rsidR="001072E8" w:rsidRPr="001072E8" w:rsidRDefault="001072E8" w:rsidP="001072E8">
            <w:pPr>
              <w:spacing w:before="0" w:after="0"/>
            </w:pPr>
            <w:r w:rsidRPr="001072E8">
              <w:t>OSC2 / CLKO / RA6</w:t>
            </w:r>
          </w:p>
        </w:tc>
        <w:tc>
          <w:tcPr>
            <w:tcW w:w="4836" w:type="dxa"/>
            <w:hideMark/>
          </w:tcPr>
          <w:p w14:paraId="79F6B670" w14:textId="77777777" w:rsidR="001072E8" w:rsidRPr="001072E8" w:rsidRDefault="001072E8" w:rsidP="001072E8">
            <w:pPr>
              <w:spacing w:before="0" w:after="0"/>
            </w:pPr>
            <w:r w:rsidRPr="001072E8">
              <w:t>OSC2: Chân dao động 2</w:t>
            </w:r>
          </w:p>
          <w:p w14:paraId="08C1F25C" w14:textId="77777777" w:rsidR="001072E8" w:rsidRPr="001072E8" w:rsidRDefault="001072E8" w:rsidP="001072E8">
            <w:pPr>
              <w:spacing w:before="0" w:after="0"/>
            </w:pPr>
            <w:r w:rsidRPr="001072E8">
              <w:t>CLKO: Đầu ra xung nhịp</w:t>
            </w:r>
          </w:p>
          <w:p w14:paraId="137B56B7" w14:textId="77777777" w:rsidR="001072E8" w:rsidRPr="001072E8" w:rsidRDefault="001072E8" w:rsidP="001072E8">
            <w:pPr>
              <w:spacing w:before="0" w:after="0"/>
            </w:pPr>
            <w:r w:rsidRPr="001072E8">
              <w:t>RA6: Chân I / O của PORTA, chân 6</w:t>
            </w:r>
          </w:p>
        </w:tc>
      </w:tr>
      <w:tr w:rsidR="001072E8" w:rsidRPr="001072E8" w14:paraId="73CD2237" w14:textId="77777777" w:rsidTr="0044706B">
        <w:tc>
          <w:tcPr>
            <w:tcW w:w="1101" w:type="dxa"/>
            <w:hideMark/>
          </w:tcPr>
          <w:p w14:paraId="74E0CD13" w14:textId="77777777" w:rsidR="001072E8" w:rsidRPr="001072E8" w:rsidRDefault="001072E8" w:rsidP="001072E8">
            <w:pPr>
              <w:spacing w:before="0" w:after="0"/>
            </w:pPr>
            <w:r w:rsidRPr="001072E8">
              <w:t>15</w:t>
            </w:r>
          </w:p>
        </w:tc>
        <w:tc>
          <w:tcPr>
            <w:tcW w:w="3102" w:type="dxa"/>
            <w:hideMark/>
          </w:tcPr>
          <w:p w14:paraId="6F28425E" w14:textId="77777777" w:rsidR="001072E8" w:rsidRPr="001072E8" w:rsidRDefault="001072E8" w:rsidP="001072E8">
            <w:pPr>
              <w:spacing w:before="0" w:after="0"/>
            </w:pPr>
            <w:r w:rsidRPr="001072E8">
              <w:t>RC0 / T1OSO / T13CKI</w:t>
            </w:r>
          </w:p>
        </w:tc>
        <w:tc>
          <w:tcPr>
            <w:tcW w:w="4836" w:type="dxa"/>
            <w:hideMark/>
          </w:tcPr>
          <w:p w14:paraId="768702B6" w14:textId="77777777" w:rsidR="001072E8" w:rsidRPr="001072E8" w:rsidRDefault="001072E8" w:rsidP="001072E8">
            <w:pPr>
              <w:spacing w:before="0" w:after="0"/>
            </w:pPr>
            <w:r w:rsidRPr="001072E8">
              <w:t>RC0: Chân I / O của PORTC, chân 0</w:t>
            </w:r>
          </w:p>
          <w:p w14:paraId="347FF5FB" w14:textId="77777777" w:rsidR="001072E8" w:rsidRPr="001072E8" w:rsidRDefault="001072E8" w:rsidP="001072E8">
            <w:pPr>
              <w:spacing w:before="0" w:after="0"/>
            </w:pPr>
            <w:r w:rsidRPr="001072E8">
              <w:t>T1OSO: Đầu ra bộ dao động Timer1</w:t>
            </w:r>
          </w:p>
          <w:p w14:paraId="2C0C6D62" w14:textId="77777777" w:rsidR="001072E8" w:rsidRPr="001072E8" w:rsidRDefault="001072E8" w:rsidP="001072E8">
            <w:pPr>
              <w:spacing w:before="0" w:after="0"/>
            </w:pPr>
            <w:r w:rsidRPr="001072E8">
              <w:t>T13CKI: Đầu vào xung clock ngoài Timer1 / Timer3</w:t>
            </w:r>
          </w:p>
        </w:tc>
      </w:tr>
      <w:tr w:rsidR="001072E8" w:rsidRPr="001072E8" w14:paraId="61D55812" w14:textId="77777777" w:rsidTr="0044706B">
        <w:tc>
          <w:tcPr>
            <w:tcW w:w="1101" w:type="dxa"/>
            <w:hideMark/>
          </w:tcPr>
          <w:p w14:paraId="1FA67B1D" w14:textId="77777777" w:rsidR="001072E8" w:rsidRPr="001072E8" w:rsidRDefault="001072E8" w:rsidP="001072E8">
            <w:pPr>
              <w:spacing w:before="0" w:after="0"/>
            </w:pPr>
            <w:r w:rsidRPr="001072E8">
              <w:t>16</w:t>
            </w:r>
          </w:p>
        </w:tc>
        <w:tc>
          <w:tcPr>
            <w:tcW w:w="3102" w:type="dxa"/>
            <w:hideMark/>
          </w:tcPr>
          <w:p w14:paraId="50CDC700" w14:textId="77777777" w:rsidR="001072E8" w:rsidRPr="001072E8" w:rsidRDefault="001072E8" w:rsidP="001072E8">
            <w:pPr>
              <w:spacing w:before="0" w:after="0"/>
            </w:pPr>
            <w:r w:rsidRPr="001072E8">
              <w:t>RC1 / T1OSI / CCP2 / UOE</w:t>
            </w:r>
          </w:p>
        </w:tc>
        <w:tc>
          <w:tcPr>
            <w:tcW w:w="4836" w:type="dxa"/>
            <w:hideMark/>
          </w:tcPr>
          <w:p w14:paraId="01581F13" w14:textId="77777777" w:rsidR="001072E8" w:rsidRPr="001072E8" w:rsidRDefault="001072E8" w:rsidP="001072E8">
            <w:pPr>
              <w:spacing w:before="0" w:after="0"/>
            </w:pPr>
            <w:r w:rsidRPr="001072E8">
              <w:t>RC1: Chân I / O của PORTC, chân 1</w:t>
            </w:r>
          </w:p>
          <w:p w14:paraId="2CACC7BD" w14:textId="77777777" w:rsidR="001072E8" w:rsidRPr="001072E8" w:rsidRDefault="001072E8" w:rsidP="001072E8">
            <w:pPr>
              <w:spacing w:before="0" w:after="0"/>
            </w:pPr>
            <w:r w:rsidRPr="001072E8">
              <w:t>T1OSI: Đầu vào bộ dao động Timer1</w:t>
            </w:r>
          </w:p>
          <w:p w14:paraId="7B775B19" w14:textId="77777777" w:rsidR="001072E8" w:rsidRPr="001072E8" w:rsidRDefault="001072E8" w:rsidP="001072E8">
            <w:pPr>
              <w:spacing w:before="0" w:after="0"/>
            </w:pPr>
            <w:r w:rsidRPr="001072E8">
              <w:t>CCP2: đầu vào capture 2 / đầu ra compare 2 / Đầu raPWM2</w:t>
            </w:r>
          </w:p>
          <w:p w14:paraId="2CEED7B0" w14:textId="77777777" w:rsidR="001072E8" w:rsidRPr="001072E8" w:rsidRDefault="001072E8" w:rsidP="001072E8">
            <w:pPr>
              <w:spacing w:before="0" w:after="0"/>
            </w:pPr>
            <w:r w:rsidRPr="001072E8">
              <w:t>UOE: Đầu ra OE USB ngoài</w:t>
            </w:r>
          </w:p>
        </w:tc>
      </w:tr>
      <w:tr w:rsidR="001072E8" w:rsidRPr="001072E8" w14:paraId="557E0679" w14:textId="77777777" w:rsidTr="0044706B">
        <w:tc>
          <w:tcPr>
            <w:tcW w:w="1101" w:type="dxa"/>
            <w:hideMark/>
          </w:tcPr>
          <w:p w14:paraId="50A0A246" w14:textId="77777777" w:rsidR="001072E8" w:rsidRPr="001072E8" w:rsidRDefault="001072E8" w:rsidP="001072E8">
            <w:pPr>
              <w:spacing w:before="0" w:after="0"/>
            </w:pPr>
            <w:r w:rsidRPr="001072E8">
              <w:t>17</w:t>
            </w:r>
          </w:p>
        </w:tc>
        <w:tc>
          <w:tcPr>
            <w:tcW w:w="3102" w:type="dxa"/>
            <w:hideMark/>
          </w:tcPr>
          <w:p w14:paraId="3D7E3B4F" w14:textId="77777777" w:rsidR="001072E8" w:rsidRPr="001072E8" w:rsidRDefault="001072E8" w:rsidP="001072E8">
            <w:pPr>
              <w:spacing w:before="0" w:after="0"/>
            </w:pPr>
            <w:r w:rsidRPr="001072E8">
              <w:t>RC2 / CCP1 / P1A</w:t>
            </w:r>
          </w:p>
        </w:tc>
        <w:tc>
          <w:tcPr>
            <w:tcW w:w="4836" w:type="dxa"/>
            <w:hideMark/>
          </w:tcPr>
          <w:p w14:paraId="2EB62469" w14:textId="77777777" w:rsidR="001072E8" w:rsidRPr="001072E8" w:rsidRDefault="001072E8" w:rsidP="001072E8">
            <w:pPr>
              <w:spacing w:before="0" w:after="0"/>
            </w:pPr>
            <w:r w:rsidRPr="001072E8">
              <w:t>RC2: Chân I / O của PORTC, chân 2</w:t>
            </w:r>
          </w:p>
          <w:p w14:paraId="1C9F9A67" w14:textId="77777777" w:rsidR="001072E8" w:rsidRPr="001072E8" w:rsidRDefault="001072E8" w:rsidP="001072E8">
            <w:pPr>
              <w:spacing w:before="0" w:after="0"/>
            </w:pPr>
            <w:r w:rsidRPr="001072E8">
              <w:t>CCP1: Đầu vào capture 1 / đầu ra compare 1 / đầu ra PWM1.</w:t>
            </w:r>
          </w:p>
          <w:p w14:paraId="31F3151F" w14:textId="77777777" w:rsidR="001072E8" w:rsidRPr="001072E8" w:rsidRDefault="001072E8" w:rsidP="001072E8">
            <w:pPr>
              <w:spacing w:before="0" w:after="0"/>
            </w:pPr>
            <w:r w:rsidRPr="001072E8">
              <w:t>P1A: Đầu ra CCP1 PWM enhanced, kênh A</w:t>
            </w:r>
          </w:p>
        </w:tc>
      </w:tr>
      <w:tr w:rsidR="001072E8" w:rsidRPr="001072E8" w14:paraId="509741BA" w14:textId="77777777" w:rsidTr="0044706B">
        <w:tc>
          <w:tcPr>
            <w:tcW w:w="1101" w:type="dxa"/>
            <w:hideMark/>
          </w:tcPr>
          <w:p w14:paraId="5ECB4358" w14:textId="77777777" w:rsidR="001072E8" w:rsidRPr="001072E8" w:rsidRDefault="001072E8" w:rsidP="001072E8">
            <w:pPr>
              <w:spacing w:before="0" w:after="0"/>
            </w:pPr>
            <w:r w:rsidRPr="001072E8">
              <w:t>18</w:t>
            </w:r>
          </w:p>
        </w:tc>
        <w:tc>
          <w:tcPr>
            <w:tcW w:w="3102" w:type="dxa"/>
            <w:hideMark/>
          </w:tcPr>
          <w:p w14:paraId="36E37CAF" w14:textId="77777777" w:rsidR="001072E8" w:rsidRPr="001072E8" w:rsidRDefault="001072E8" w:rsidP="001072E8">
            <w:pPr>
              <w:spacing w:before="0" w:after="0"/>
            </w:pPr>
            <w:r w:rsidRPr="001072E8">
              <w:t>VUSB</w:t>
            </w:r>
          </w:p>
        </w:tc>
        <w:tc>
          <w:tcPr>
            <w:tcW w:w="4836" w:type="dxa"/>
            <w:hideMark/>
          </w:tcPr>
          <w:p w14:paraId="503306C3" w14:textId="77777777" w:rsidR="001072E8" w:rsidRPr="001072E8" w:rsidRDefault="001072E8" w:rsidP="001072E8">
            <w:pPr>
              <w:spacing w:before="0" w:after="0"/>
            </w:pPr>
            <w:r w:rsidRPr="001072E8">
              <w:t>VUSB: Đầu ra bộ điều chỉnh điện áp USB 3.3V bên trong</w:t>
            </w:r>
          </w:p>
        </w:tc>
      </w:tr>
      <w:tr w:rsidR="001072E8" w:rsidRPr="001072E8" w14:paraId="26C40686" w14:textId="77777777" w:rsidTr="0044706B">
        <w:tc>
          <w:tcPr>
            <w:tcW w:w="1101" w:type="dxa"/>
            <w:hideMark/>
          </w:tcPr>
          <w:p w14:paraId="55C16312" w14:textId="77777777" w:rsidR="001072E8" w:rsidRPr="001072E8" w:rsidRDefault="001072E8" w:rsidP="001072E8">
            <w:pPr>
              <w:spacing w:before="0" w:after="0"/>
            </w:pPr>
            <w:r w:rsidRPr="001072E8">
              <w:t>19</w:t>
            </w:r>
          </w:p>
        </w:tc>
        <w:tc>
          <w:tcPr>
            <w:tcW w:w="3102" w:type="dxa"/>
            <w:hideMark/>
          </w:tcPr>
          <w:p w14:paraId="770295F5" w14:textId="77777777" w:rsidR="001072E8" w:rsidRPr="001072E8" w:rsidRDefault="001072E8" w:rsidP="001072E8">
            <w:pPr>
              <w:spacing w:before="0" w:after="0"/>
            </w:pPr>
            <w:r w:rsidRPr="001072E8">
              <w:t>RD0 / SPP0</w:t>
            </w:r>
          </w:p>
        </w:tc>
        <w:tc>
          <w:tcPr>
            <w:tcW w:w="4836" w:type="dxa"/>
            <w:hideMark/>
          </w:tcPr>
          <w:p w14:paraId="393FD1D7" w14:textId="77777777" w:rsidR="001072E8" w:rsidRPr="001072E8" w:rsidRDefault="001072E8" w:rsidP="001072E8">
            <w:pPr>
              <w:spacing w:before="0" w:after="0"/>
            </w:pPr>
            <w:r w:rsidRPr="001072E8">
              <w:t>RD0: Chân I / O của PORTD, chân 0</w:t>
            </w:r>
          </w:p>
          <w:p w14:paraId="6061E611" w14:textId="77777777" w:rsidR="001072E8" w:rsidRPr="001072E8" w:rsidRDefault="001072E8" w:rsidP="001072E8">
            <w:pPr>
              <w:spacing w:before="0" w:after="0"/>
            </w:pPr>
            <w:r w:rsidRPr="001072E8">
              <w:t>SPP0: Streaming Parallel Port data 0</w:t>
            </w:r>
          </w:p>
        </w:tc>
      </w:tr>
      <w:tr w:rsidR="001072E8" w:rsidRPr="001072E8" w14:paraId="615D3A78" w14:textId="77777777" w:rsidTr="0044706B">
        <w:tc>
          <w:tcPr>
            <w:tcW w:w="1101" w:type="dxa"/>
            <w:hideMark/>
          </w:tcPr>
          <w:p w14:paraId="493B0F2E" w14:textId="77777777" w:rsidR="001072E8" w:rsidRPr="001072E8" w:rsidRDefault="001072E8" w:rsidP="001072E8">
            <w:pPr>
              <w:spacing w:before="0" w:after="0"/>
            </w:pPr>
            <w:r w:rsidRPr="001072E8">
              <w:t>20</w:t>
            </w:r>
          </w:p>
        </w:tc>
        <w:tc>
          <w:tcPr>
            <w:tcW w:w="3102" w:type="dxa"/>
            <w:hideMark/>
          </w:tcPr>
          <w:p w14:paraId="79C24301" w14:textId="77777777" w:rsidR="001072E8" w:rsidRPr="001072E8" w:rsidRDefault="001072E8" w:rsidP="001072E8">
            <w:pPr>
              <w:spacing w:before="0" w:after="0"/>
            </w:pPr>
            <w:r w:rsidRPr="001072E8">
              <w:t>RD1 / SPP1</w:t>
            </w:r>
          </w:p>
        </w:tc>
        <w:tc>
          <w:tcPr>
            <w:tcW w:w="4836" w:type="dxa"/>
            <w:hideMark/>
          </w:tcPr>
          <w:p w14:paraId="2C9181C3" w14:textId="77777777" w:rsidR="001072E8" w:rsidRPr="001072E8" w:rsidRDefault="001072E8" w:rsidP="001072E8">
            <w:pPr>
              <w:spacing w:before="0" w:after="0"/>
            </w:pPr>
            <w:r w:rsidRPr="001072E8">
              <w:t>RD1: Chân I / O của PORTD, chân 1</w:t>
            </w:r>
          </w:p>
          <w:p w14:paraId="652BEE2E" w14:textId="77777777" w:rsidR="001072E8" w:rsidRPr="001072E8" w:rsidRDefault="001072E8" w:rsidP="001072E8">
            <w:pPr>
              <w:spacing w:before="0" w:after="0"/>
            </w:pPr>
            <w:r w:rsidRPr="001072E8">
              <w:t>SPP1: Streaming Parallel Port data 1</w:t>
            </w:r>
          </w:p>
        </w:tc>
      </w:tr>
      <w:tr w:rsidR="001072E8" w:rsidRPr="001072E8" w14:paraId="4FA1CD4C" w14:textId="77777777" w:rsidTr="0044706B">
        <w:tc>
          <w:tcPr>
            <w:tcW w:w="1101" w:type="dxa"/>
            <w:hideMark/>
          </w:tcPr>
          <w:p w14:paraId="5098ECAD" w14:textId="77777777" w:rsidR="001072E8" w:rsidRPr="001072E8" w:rsidRDefault="001072E8" w:rsidP="001072E8">
            <w:pPr>
              <w:spacing w:before="0" w:after="0"/>
            </w:pPr>
            <w:r w:rsidRPr="001072E8">
              <w:t>21</w:t>
            </w:r>
          </w:p>
        </w:tc>
        <w:tc>
          <w:tcPr>
            <w:tcW w:w="3102" w:type="dxa"/>
            <w:hideMark/>
          </w:tcPr>
          <w:p w14:paraId="15BC95F2" w14:textId="77777777" w:rsidR="001072E8" w:rsidRPr="001072E8" w:rsidRDefault="001072E8" w:rsidP="001072E8">
            <w:pPr>
              <w:spacing w:before="0" w:after="0"/>
            </w:pPr>
            <w:r w:rsidRPr="001072E8">
              <w:t>RD2 / SPP2</w:t>
            </w:r>
          </w:p>
        </w:tc>
        <w:tc>
          <w:tcPr>
            <w:tcW w:w="4836" w:type="dxa"/>
            <w:hideMark/>
          </w:tcPr>
          <w:p w14:paraId="7ED12A5E" w14:textId="77777777" w:rsidR="001072E8" w:rsidRPr="001072E8" w:rsidRDefault="001072E8" w:rsidP="001072E8">
            <w:pPr>
              <w:spacing w:before="0" w:after="0"/>
            </w:pPr>
            <w:r w:rsidRPr="001072E8">
              <w:t>RD2: Chân I / O của PORTD, chân 2</w:t>
            </w:r>
          </w:p>
          <w:p w14:paraId="395366F6" w14:textId="77777777" w:rsidR="001072E8" w:rsidRPr="001072E8" w:rsidRDefault="001072E8" w:rsidP="001072E8">
            <w:pPr>
              <w:spacing w:before="0" w:after="0"/>
            </w:pPr>
            <w:r w:rsidRPr="001072E8">
              <w:t>SPP2: Streaming Parallel Port data 2</w:t>
            </w:r>
          </w:p>
        </w:tc>
      </w:tr>
      <w:tr w:rsidR="001072E8" w:rsidRPr="001072E8" w14:paraId="6D1CACF7" w14:textId="77777777" w:rsidTr="0044706B">
        <w:tc>
          <w:tcPr>
            <w:tcW w:w="1101" w:type="dxa"/>
            <w:hideMark/>
          </w:tcPr>
          <w:p w14:paraId="0D4DC5F6" w14:textId="77777777" w:rsidR="001072E8" w:rsidRPr="001072E8" w:rsidRDefault="001072E8" w:rsidP="001072E8">
            <w:pPr>
              <w:spacing w:before="0" w:after="0"/>
            </w:pPr>
            <w:r w:rsidRPr="001072E8">
              <w:lastRenderedPageBreak/>
              <w:t>22</w:t>
            </w:r>
          </w:p>
        </w:tc>
        <w:tc>
          <w:tcPr>
            <w:tcW w:w="3102" w:type="dxa"/>
            <w:hideMark/>
          </w:tcPr>
          <w:p w14:paraId="7BB030AD" w14:textId="77777777" w:rsidR="001072E8" w:rsidRPr="001072E8" w:rsidRDefault="001072E8" w:rsidP="001072E8">
            <w:pPr>
              <w:spacing w:before="0" w:after="0"/>
            </w:pPr>
            <w:r w:rsidRPr="001072E8">
              <w:t>RD3 / SPP3</w:t>
            </w:r>
          </w:p>
        </w:tc>
        <w:tc>
          <w:tcPr>
            <w:tcW w:w="4836" w:type="dxa"/>
            <w:hideMark/>
          </w:tcPr>
          <w:p w14:paraId="31485389" w14:textId="77777777" w:rsidR="001072E8" w:rsidRPr="001072E8" w:rsidRDefault="001072E8" w:rsidP="001072E8">
            <w:pPr>
              <w:spacing w:before="0" w:after="0"/>
            </w:pPr>
            <w:r w:rsidRPr="001072E8">
              <w:t>RD3: Chân I / O của PORTD, chân 3</w:t>
            </w:r>
          </w:p>
          <w:p w14:paraId="3EB97DD2" w14:textId="77777777" w:rsidR="001072E8" w:rsidRPr="001072E8" w:rsidRDefault="001072E8" w:rsidP="001072E8">
            <w:pPr>
              <w:spacing w:before="0" w:after="0"/>
            </w:pPr>
            <w:r w:rsidRPr="001072E8">
              <w:t>SPP3: Streaming Parallel Port data 3</w:t>
            </w:r>
          </w:p>
        </w:tc>
      </w:tr>
      <w:tr w:rsidR="001072E8" w:rsidRPr="001072E8" w14:paraId="715EA125" w14:textId="77777777" w:rsidTr="0044706B">
        <w:tc>
          <w:tcPr>
            <w:tcW w:w="1101" w:type="dxa"/>
            <w:hideMark/>
          </w:tcPr>
          <w:p w14:paraId="00246B1B" w14:textId="77777777" w:rsidR="001072E8" w:rsidRPr="001072E8" w:rsidRDefault="001072E8" w:rsidP="001072E8">
            <w:pPr>
              <w:spacing w:before="0" w:after="0"/>
            </w:pPr>
            <w:r w:rsidRPr="001072E8">
              <w:t>23</w:t>
            </w:r>
          </w:p>
        </w:tc>
        <w:tc>
          <w:tcPr>
            <w:tcW w:w="3102" w:type="dxa"/>
            <w:hideMark/>
          </w:tcPr>
          <w:p w14:paraId="102DA987" w14:textId="77777777" w:rsidR="001072E8" w:rsidRPr="001072E8" w:rsidRDefault="001072E8" w:rsidP="001072E8">
            <w:pPr>
              <w:spacing w:before="0" w:after="0"/>
            </w:pPr>
            <w:r w:rsidRPr="001072E8">
              <w:t>RC4 / D- / VM</w:t>
            </w:r>
          </w:p>
        </w:tc>
        <w:tc>
          <w:tcPr>
            <w:tcW w:w="4836" w:type="dxa"/>
            <w:hideMark/>
          </w:tcPr>
          <w:p w14:paraId="42CD54CB" w14:textId="77777777" w:rsidR="001072E8" w:rsidRPr="001072E8" w:rsidRDefault="001072E8" w:rsidP="001072E8">
            <w:pPr>
              <w:spacing w:before="0" w:after="0"/>
            </w:pPr>
            <w:r w:rsidRPr="001072E8">
              <w:t>RC4: Chân I / O của PORTC, chân 4</w:t>
            </w:r>
          </w:p>
          <w:p w14:paraId="5A3AD328" w14:textId="77777777" w:rsidR="001072E8" w:rsidRPr="001072E8" w:rsidRDefault="001072E8" w:rsidP="001072E8">
            <w:pPr>
              <w:spacing w:before="0" w:after="0"/>
            </w:pPr>
            <w:r w:rsidRPr="001072E8">
              <w:t>D-: Đường dữ liệu – USB (đầu vào / đầu ra)</w:t>
            </w:r>
          </w:p>
          <w:p w14:paraId="1DC388AA" w14:textId="77777777" w:rsidR="001072E8" w:rsidRPr="001072E8" w:rsidRDefault="001072E8" w:rsidP="001072E8">
            <w:pPr>
              <w:spacing w:before="0" w:after="0"/>
            </w:pPr>
            <w:r w:rsidRPr="001072E8">
              <w:t>VM: Đầu vào VM thu phát tín hiệu USB ngoài</w:t>
            </w:r>
          </w:p>
        </w:tc>
      </w:tr>
      <w:tr w:rsidR="001072E8" w:rsidRPr="001072E8" w14:paraId="68008B08" w14:textId="77777777" w:rsidTr="0044706B">
        <w:tc>
          <w:tcPr>
            <w:tcW w:w="1101" w:type="dxa"/>
            <w:hideMark/>
          </w:tcPr>
          <w:p w14:paraId="5658FBE8" w14:textId="77777777" w:rsidR="001072E8" w:rsidRPr="001072E8" w:rsidRDefault="001072E8" w:rsidP="001072E8">
            <w:pPr>
              <w:spacing w:before="0" w:after="0"/>
            </w:pPr>
            <w:r w:rsidRPr="001072E8">
              <w:t>24</w:t>
            </w:r>
          </w:p>
        </w:tc>
        <w:tc>
          <w:tcPr>
            <w:tcW w:w="3102" w:type="dxa"/>
            <w:hideMark/>
          </w:tcPr>
          <w:p w14:paraId="2EC4C9AD" w14:textId="77777777" w:rsidR="001072E8" w:rsidRPr="001072E8" w:rsidRDefault="001072E8" w:rsidP="001072E8">
            <w:pPr>
              <w:spacing w:before="0" w:after="0"/>
            </w:pPr>
            <w:r w:rsidRPr="001072E8">
              <w:t>RC5 / D + / VP</w:t>
            </w:r>
          </w:p>
        </w:tc>
        <w:tc>
          <w:tcPr>
            <w:tcW w:w="4836" w:type="dxa"/>
            <w:hideMark/>
          </w:tcPr>
          <w:p w14:paraId="4E79B5E2" w14:textId="77777777" w:rsidR="001072E8" w:rsidRPr="001072E8" w:rsidRDefault="001072E8" w:rsidP="001072E8">
            <w:pPr>
              <w:spacing w:before="0" w:after="0"/>
            </w:pPr>
            <w:r w:rsidRPr="001072E8">
              <w:t>RC5: chân I / O của PORTC, chân 5</w:t>
            </w:r>
          </w:p>
          <w:p w14:paraId="2E43763F" w14:textId="77777777" w:rsidR="001072E8" w:rsidRPr="001072E8" w:rsidRDefault="001072E8" w:rsidP="001072E8">
            <w:pPr>
              <w:spacing w:before="0" w:after="0"/>
            </w:pPr>
            <w:r w:rsidRPr="001072E8">
              <w:t>D +: Đường dữ liệu + USB (đầu vào / đầu ra).</w:t>
            </w:r>
          </w:p>
          <w:p w14:paraId="6D1C0BE0" w14:textId="77777777" w:rsidR="001072E8" w:rsidRPr="001072E8" w:rsidRDefault="001072E8" w:rsidP="001072E8">
            <w:pPr>
              <w:spacing w:before="0" w:after="0"/>
            </w:pPr>
            <w:r w:rsidRPr="001072E8">
              <w:t>VP: Đầu vào VP bộ thu phát USB ngoài</w:t>
            </w:r>
          </w:p>
        </w:tc>
      </w:tr>
      <w:tr w:rsidR="001072E8" w:rsidRPr="001072E8" w14:paraId="0AA41E2E" w14:textId="77777777" w:rsidTr="0044706B">
        <w:tc>
          <w:tcPr>
            <w:tcW w:w="1101" w:type="dxa"/>
            <w:hideMark/>
          </w:tcPr>
          <w:p w14:paraId="77E29914" w14:textId="77777777" w:rsidR="001072E8" w:rsidRPr="001072E8" w:rsidRDefault="001072E8" w:rsidP="001072E8">
            <w:pPr>
              <w:spacing w:before="0" w:after="0"/>
            </w:pPr>
            <w:r w:rsidRPr="001072E8">
              <w:t>25</w:t>
            </w:r>
          </w:p>
        </w:tc>
        <w:tc>
          <w:tcPr>
            <w:tcW w:w="3102" w:type="dxa"/>
            <w:hideMark/>
          </w:tcPr>
          <w:p w14:paraId="4B17990A" w14:textId="77777777" w:rsidR="001072E8" w:rsidRPr="001072E8" w:rsidRDefault="001072E8" w:rsidP="001072E8">
            <w:pPr>
              <w:spacing w:before="0" w:after="0"/>
            </w:pPr>
            <w:r w:rsidRPr="001072E8">
              <w:t>RC6 / TX / CK</w:t>
            </w:r>
          </w:p>
        </w:tc>
        <w:tc>
          <w:tcPr>
            <w:tcW w:w="4836" w:type="dxa"/>
            <w:hideMark/>
          </w:tcPr>
          <w:p w14:paraId="6356E960" w14:textId="77777777" w:rsidR="001072E8" w:rsidRPr="001072E8" w:rsidRDefault="001072E8" w:rsidP="001072E8">
            <w:pPr>
              <w:spacing w:before="0" w:after="0"/>
            </w:pPr>
            <w:r w:rsidRPr="001072E8">
              <w:t>RC6: Chân I / O của PORTC, chân 6</w:t>
            </w:r>
          </w:p>
          <w:p w14:paraId="1843F26D" w14:textId="77777777" w:rsidR="001072E8" w:rsidRPr="001072E8" w:rsidRDefault="001072E8" w:rsidP="001072E8">
            <w:pPr>
              <w:spacing w:before="0" w:after="0"/>
            </w:pPr>
            <w:r w:rsidRPr="001072E8">
              <w:t>TX: Truyền dữ liệu không đồng bộ EUSART</w:t>
            </w:r>
          </w:p>
          <w:p w14:paraId="01B7FE51" w14:textId="77777777" w:rsidR="001072E8" w:rsidRPr="001072E8" w:rsidRDefault="001072E8" w:rsidP="001072E8">
            <w:pPr>
              <w:spacing w:before="0" w:after="0"/>
            </w:pPr>
            <w:r w:rsidRPr="001072E8">
              <w:t>CK: Xung clock đồng bộ EUSART (RX / DT).</w:t>
            </w:r>
          </w:p>
        </w:tc>
      </w:tr>
      <w:tr w:rsidR="001072E8" w:rsidRPr="001072E8" w14:paraId="53F57433" w14:textId="77777777" w:rsidTr="0044706B">
        <w:tc>
          <w:tcPr>
            <w:tcW w:w="1101" w:type="dxa"/>
            <w:hideMark/>
          </w:tcPr>
          <w:p w14:paraId="55267965" w14:textId="77777777" w:rsidR="001072E8" w:rsidRPr="001072E8" w:rsidRDefault="001072E8" w:rsidP="001072E8">
            <w:pPr>
              <w:spacing w:before="0" w:after="0"/>
            </w:pPr>
            <w:r w:rsidRPr="001072E8">
              <w:t>26</w:t>
            </w:r>
          </w:p>
        </w:tc>
        <w:tc>
          <w:tcPr>
            <w:tcW w:w="3102" w:type="dxa"/>
            <w:hideMark/>
          </w:tcPr>
          <w:p w14:paraId="400BE861" w14:textId="77777777" w:rsidR="001072E8" w:rsidRPr="001072E8" w:rsidRDefault="001072E8" w:rsidP="001072E8">
            <w:pPr>
              <w:spacing w:before="0" w:after="0"/>
            </w:pPr>
            <w:r w:rsidRPr="001072E8">
              <w:t>RC7 / RX / DT / SDO</w:t>
            </w:r>
          </w:p>
        </w:tc>
        <w:tc>
          <w:tcPr>
            <w:tcW w:w="4836" w:type="dxa"/>
            <w:hideMark/>
          </w:tcPr>
          <w:p w14:paraId="23DEB3D9" w14:textId="77777777" w:rsidR="001072E8" w:rsidRPr="001072E8" w:rsidRDefault="001072E8" w:rsidP="001072E8">
            <w:pPr>
              <w:spacing w:before="0" w:after="0"/>
            </w:pPr>
            <w:r w:rsidRPr="001072E8">
              <w:t>RC7: Chân I / O của PORTC, chân 7</w:t>
            </w:r>
          </w:p>
          <w:p w14:paraId="31A640CF" w14:textId="77777777" w:rsidR="001072E8" w:rsidRPr="001072E8" w:rsidRDefault="001072E8" w:rsidP="001072E8">
            <w:pPr>
              <w:spacing w:before="0" w:after="0"/>
            </w:pPr>
            <w:r w:rsidRPr="001072E8">
              <w:t>RX: Nhận dữ liệu không đồng bộ EUSART</w:t>
            </w:r>
          </w:p>
          <w:p w14:paraId="521108C9" w14:textId="77777777" w:rsidR="001072E8" w:rsidRPr="001072E8" w:rsidRDefault="001072E8" w:rsidP="001072E8">
            <w:pPr>
              <w:spacing w:before="0" w:after="0"/>
            </w:pPr>
            <w:r w:rsidRPr="001072E8">
              <w:t>DT: Truyền dữ liệu đồng bộ EUSART (TX / CK).</w:t>
            </w:r>
          </w:p>
          <w:p w14:paraId="728ADAB6" w14:textId="77777777" w:rsidR="001072E8" w:rsidRPr="001072E8" w:rsidRDefault="001072E8" w:rsidP="001072E8">
            <w:pPr>
              <w:spacing w:before="0" w:after="0"/>
            </w:pPr>
            <w:r w:rsidRPr="001072E8">
              <w:t>SDO: Đầu ra dữ liệu giao thức SPI</w:t>
            </w:r>
          </w:p>
        </w:tc>
      </w:tr>
      <w:tr w:rsidR="001072E8" w:rsidRPr="001072E8" w14:paraId="67BC3110" w14:textId="77777777" w:rsidTr="0044706B">
        <w:tc>
          <w:tcPr>
            <w:tcW w:w="1101" w:type="dxa"/>
            <w:hideMark/>
          </w:tcPr>
          <w:p w14:paraId="0A779A94" w14:textId="77777777" w:rsidR="001072E8" w:rsidRPr="001072E8" w:rsidRDefault="001072E8" w:rsidP="001072E8">
            <w:pPr>
              <w:spacing w:before="0" w:after="0"/>
            </w:pPr>
            <w:r w:rsidRPr="001072E8">
              <w:t>27</w:t>
            </w:r>
          </w:p>
        </w:tc>
        <w:tc>
          <w:tcPr>
            <w:tcW w:w="3102" w:type="dxa"/>
            <w:hideMark/>
          </w:tcPr>
          <w:p w14:paraId="2971CF46" w14:textId="77777777" w:rsidR="001072E8" w:rsidRPr="001072E8" w:rsidRDefault="001072E8" w:rsidP="001072E8">
            <w:pPr>
              <w:spacing w:before="0" w:after="0"/>
            </w:pPr>
            <w:r w:rsidRPr="001072E8">
              <w:t>RD4 / SPP4</w:t>
            </w:r>
          </w:p>
        </w:tc>
        <w:tc>
          <w:tcPr>
            <w:tcW w:w="4836" w:type="dxa"/>
            <w:hideMark/>
          </w:tcPr>
          <w:p w14:paraId="0E296A0E" w14:textId="77777777" w:rsidR="001072E8" w:rsidRPr="001072E8" w:rsidRDefault="001072E8" w:rsidP="001072E8">
            <w:pPr>
              <w:spacing w:before="0" w:after="0"/>
            </w:pPr>
            <w:r w:rsidRPr="001072E8">
              <w:t>RD4: Chân I / O của PORTD, chân 4</w:t>
            </w:r>
          </w:p>
          <w:p w14:paraId="65D64259" w14:textId="77777777" w:rsidR="001072E8" w:rsidRPr="001072E8" w:rsidRDefault="001072E8" w:rsidP="001072E8">
            <w:pPr>
              <w:spacing w:before="0" w:after="0"/>
            </w:pPr>
            <w:r w:rsidRPr="001072E8">
              <w:t>SPP4: Streaming Parallel Port data 4</w:t>
            </w:r>
          </w:p>
        </w:tc>
      </w:tr>
      <w:tr w:rsidR="001072E8" w:rsidRPr="001072E8" w14:paraId="63C7F4C0" w14:textId="77777777" w:rsidTr="0044706B">
        <w:tc>
          <w:tcPr>
            <w:tcW w:w="1101" w:type="dxa"/>
            <w:hideMark/>
          </w:tcPr>
          <w:p w14:paraId="39B31FC2" w14:textId="77777777" w:rsidR="001072E8" w:rsidRPr="001072E8" w:rsidRDefault="001072E8" w:rsidP="001072E8">
            <w:pPr>
              <w:spacing w:before="0" w:after="0"/>
            </w:pPr>
            <w:r w:rsidRPr="001072E8">
              <w:t>28</w:t>
            </w:r>
          </w:p>
        </w:tc>
        <w:tc>
          <w:tcPr>
            <w:tcW w:w="3102" w:type="dxa"/>
            <w:hideMark/>
          </w:tcPr>
          <w:p w14:paraId="27D6335D" w14:textId="77777777" w:rsidR="001072E8" w:rsidRPr="001072E8" w:rsidRDefault="001072E8" w:rsidP="001072E8">
            <w:pPr>
              <w:spacing w:before="0" w:after="0"/>
            </w:pPr>
            <w:r w:rsidRPr="001072E8">
              <w:t>RD5 / SPP5 / P1B</w:t>
            </w:r>
          </w:p>
        </w:tc>
        <w:tc>
          <w:tcPr>
            <w:tcW w:w="4836" w:type="dxa"/>
            <w:hideMark/>
          </w:tcPr>
          <w:p w14:paraId="5F7D411D" w14:textId="77777777" w:rsidR="001072E8" w:rsidRPr="001072E8" w:rsidRDefault="001072E8" w:rsidP="001072E8">
            <w:pPr>
              <w:spacing w:before="0" w:after="0"/>
            </w:pPr>
            <w:r w:rsidRPr="001072E8">
              <w:t>RD5: Chân I / O của PORTD, chân 5</w:t>
            </w:r>
          </w:p>
          <w:p w14:paraId="6337D691" w14:textId="77777777" w:rsidR="001072E8" w:rsidRPr="001072E8" w:rsidRDefault="001072E8" w:rsidP="001072E8">
            <w:pPr>
              <w:spacing w:before="0" w:after="0"/>
            </w:pPr>
            <w:r w:rsidRPr="001072E8">
              <w:t>SPP5: Streaming Parallel Port data 5</w:t>
            </w:r>
          </w:p>
          <w:p w14:paraId="702F5B21" w14:textId="77777777" w:rsidR="001072E8" w:rsidRPr="001072E8" w:rsidRDefault="001072E8" w:rsidP="001072E8">
            <w:pPr>
              <w:spacing w:before="0" w:after="0"/>
            </w:pPr>
            <w:r w:rsidRPr="001072E8">
              <w:t>P1B: Đầu ra CCP1 PWM enhanced, kênh B</w:t>
            </w:r>
          </w:p>
        </w:tc>
      </w:tr>
      <w:tr w:rsidR="001072E8" w:rsidRPr="001072E8" w14:paraId="0EB99F4D" w14:textId="77777777" w:rsidTr="0044706B">
        <w:tc>
          <w:tcPr>
            <w:tcW w:w="1101" w:type="dxa"/>
            <w:hideMark/>
          </w:tcPr>
          <w:p w14:paraId="09055C05" w14:textId="77777777" w:rsidR="001072E8" w:rsidRPr="001072E8" w:rsidRDefault="001072E8" w:rsidP="001072E8">
            <w:pPr>
              <w:spacing w:before="0" w:after="0"/>
            </w:pPr>
            <w:r w:rsidRPr="001072E8">
              <w:t>29</w:t>
            </w:r>
          </w:p>
        </w:tc>
        <w:tc>
          <w:tcPr>
            <w:tcW w:w="3102" w:type="dxa"/>
            <w:hideMark/>
          </w:tcPr>
          <w:p w14:paraId="2DA7DF5E" w14:textId="77777777" w:rsidR="001072E8" w:rsidRPr="001072E8" w:rsidRDefault="001072E8" w:rsidP="001072E8">
            <w:pPr>
              <w:spacing w:before="0" w:after="0"/>
            </w:pPr>
            <w:r w:rsidRPr="001072E8">
              <w:t>RD6 / SPP6 / P1C</w:t>
            </w:r>
          </w:p>
        </w:tc>
        <w:tc>
          <w:tcPr>
            <w:tcW w:w="4836" w:type="dxa"/>
            <w:hideMark/>
          </w:tcPr>
          <w:p w14:paraId="1C30F1CB" w14:textId="77777777" w:rsidR="001072E8" w:rsidRPr="001072E8" w:rsidRDefault="001072E8" w:rsidP="001072E8">
            <w:pPr>
              <w:spacing w:before="0" w:after="0"/>
            </w:pPr>
            <w:r w:rsidRPr="001072E8">
              <w:t>RD6: Chân I / O của PORTD, chân 6</w:t>
            </w:r>
          </w:p>
          <w:p w14:paraId="1CB8A7A7" w14:textId="77777777" w:rsidR="001072E8" w:rsidRPr="001072E8" w:rsidRDefault="001072E8" w:rsidP="001072E8">
            <w:pPr>
              <w:spacing w:before="0" w:after="0"/>
            </w:pPr>
            <w:r w:rsidRPr="001072E8">
              <w:t>SPP6: Streaming Parallel Port data 6</w:t>
            </w:r>
          </w:p>
          <w:p w14:paraId="73048044" w14:textId="77777777" w:rsidR="001072E8" w:rsidRPr="001072E8" w:rsidRDefault="001072E8" w:rsidP="001072E8">
            <w:pPr>
              <w:spacing w:before="0" w:after="0"/>
            </w:pPr>
            <w:r w:rsidRPr="001072E8">
              <w:lastRenderedPageBreak/>
              <w:t>P1C: Đầu ra PWM CCP1 enhanced, kênh C</w:t>
            </w:r>
          </w:p>
        </w:tc>
      </w:tr>
      <w:tr w:rsidR="001072E8" w:rsidRPr="001072E8" w14:paraId="069E670B" w14:textId="77777777" w:rsidTr="0044706B">
        <w:tc>
          <w:tcPr>
            <w:tcW w:w="1101" w:type="dxa"/>
            <w:hideMark/>
          </w:tcPr>
          <w:p w14:paraId="02210459" w14:textId="77777777" w:rsidR="001072E8" w:rsidRPr="001072E8" w:rsidRDefault="001072E8" w:rsidP="001072E8">
            <w:pPr>
              <w:spacing w:before="0" w:after="0"/>
            </w:pPr>
            <w:r w:rsidRPr="001072E8">
              <w:lastRenderedPageBreak/>
              <w:t>30</w:t>
            </w:r>
          </w:p>
        </w:tc>
        <w:tc>
          <w:tcPr>
            <w:tcW w:w="3102" w:type="dxa"/>
            <w:hideMark/>
          </w:tcPr>
          <w:p w14:paraId="47B086B9" w14:textId="77777777" w:rsidR="001072E8" w:rsidRPr="001072E8" w:rsidRDefault="001072E8" w:rsidP="001072E8">
            <w:pPr>
              <w:spacing w:before="0" w:after="0"/>
            </w:pPr>
            <w:r w:rsidRPr="001072E8">
              <w:t>RD7 / SPP7 / P1D</w:t>
            </w:r>
          </w:p>
        </w:tc>
        <w:tc>
          <w:tcPr>
            <w:tcW w:w="4836" w:type="dxa"/>
            <w:hideMark/>
          </w:tcPr>
          <w:p w14:paraId="5A2D507B" w14:textId="77777777" w:rsidR="001072E8" w:rsidRPr="001072E8" w:rsidRDefault="001072E8" w:rsidP="001072E8">
            <w:pPr>
              <w:spacing w:before="0" w:after="0"/>
            </w:pPr>
            <w:r w:rsidRPr="001072E8">
              <w:t>RD7: Chân I / O của PORTD, chân 7</w:t>
            </w:r>
          </w:p>
          <w:p w14:paraId="17757765" w14:textId="77777777" w:rsidR="001072E8" w:rsidRPr="001072E8" w:rsidRDefault="001072E8" w:rsidP="001072E8">
            <w:pPr>
              <w:spacing w:before="0" w:after="0"/>
            </w:pPr>
            <w:r w:rsidRPr="001072E8">
              <w:t>SPP7: Streaming Parallel Port data 7</w:t>
            </w:r>
          </w:p>
          <w:p w14:paraId="10722913" w14:textId="77777777" w:rsidR="001072E8" w:rsidRPr="001072E8" w:rsidRDefault="001072E8" w:rsidP="001072E8">
            <w:pPr>
              <w:spacing w:before="0" w:after="0"/>
            </w:pPr>
            <w:r w:rsidRPr="001072E8">
              <w:t>P1D: Đầu ra CCP1 PWM enhanced, kênh D</w:t>
            </w:r>
          </w:p>
        </w:tc>
      </w:tr>
      <w:tr w:rsidR="001072E8" w:rsidRPr="001072E8" w14:paraId="2938CCF8" w14:textId="77777777" w:rsidTr="0044706B">
        <w:tc>
          <w:tcPr>
            <w:tcW w:w="1101" w:type="dxa"/>
            <w:hideMark/>
          </w:tcPr>
          <w:p w14:paraId="05E3B9C3" w14:textId="77777777" w:rsidR="001072E8" w:rsidRPr="001072E8" w:rsidRDefault="001072E8" w:rsidP="001072E8">
            <w:pPr>
              <w:spacing w:before="0" w:after="0"/>
            </w:pPr>
            <w:r w:rsidRPr="001072E8">
              <w:t>31</w:t>
            </w:r>
          </w:p>
        </w:tc>
        <w:tc>
          <w:tcPr>
            <w:tcW w:w="3102" w:type="dxa"/>
            <w:hideMark/>
          </w:tcPr>
          <w:p w14:paraId="0C5A1A20" w14:textId="77777777" w:rsidR="001072E8" w:rsidRPr="001072E8" w:rsidRDefault="001072E8" w:rsidP="001072E8">
            <w:pPr>
              <w:spacing w:before="0" w:after="0"/>
            </w:pPr>
            <w:r w:rsidRPr="001072E8">
              <w:t>VSS</w:t>
            </w:r>
          </w:p>
        </w:tc>
        <w:tc>
          <w:tcPr>
            <w:tcW w:w="4836" w:type="dxa"/>
            <w:hideMark/>
          </w:tcPr>
          <w:p w14:paraId="77A8FE83" w14:textId="77777777" w:rsidR="001072E8" w:rsidRPr="001072E8" w:rsidRDefault="001072E8" w:rsidP="001072E8">
            <w:pPr>
              <w:spacing w:before="0" w:after="0"/>
            </w:pPr>
            <w:r w:rsidRPr="001072E8">
              <w:t>Chân nối đất</w:t>
            </w:r>
          </w:p>
        </w:tc>
      </w:tr>
      <w:tr w:rsidR="001072E8" w:rsidRPr="001072E8" w14:paraId="524B7188" w14:textId="77777777" w:rsidTr="0044706B">
        <w:tc>
          <w:tcPr>
            <w:tcW w:w="1101" w:type="dxa"/>
            <w:hideMark/>
          </w:tcPr>
          <w:p w14:paraId="031C16CC" w14:textId="77777777" w:rsidR="001072E8" w:rsidRPr="001072E8" w:rsidRDefault="001072E8" w:rsidP="001072E8">
            <w:pPr>
              <w:spacing w:before="0" w:after="0"/>
            </w:pPr>
            <w:r w:rsidRPr="001072E8">
              <w:t>32</w:t>
            </w:r>
          </w:p>
        </w:tc>
        <w:tc>
          <w:tcPr>
            <w:tcW w:w="3102" w:type="dxa"/>
            <w:hideMark/>
          </w:tcPr>
          <w:p w14:paraId="67A33546" w14:textId="77777777" w:rsidR="001072E8" w:rsidRPr="001072E8" w:rsidRDefault="001072E8" w:rsidP="001072E8">
            <w:pPr>
              <w:spacing w:before="0" w:after="0"/>
            </w:pPr>
            <w:r w:rsidRPr="001072E8">
              <w:t>VDD</w:t>
            </w:r>
          </w:p>
        </w:tc>
        <w:tc>
          <w:tcPr>
            <w:tcW w:w="4836" w:type="dxa"/>
            <w:hideMark/>
          </w:tcPr>
          <w:p w14:paraId="7B3F9BDD" w14:textId="77777777" w:rsidR="001072E8" w:rsidRPr="001072E8" w:rsidRDefault="001072E8" w:rsidP="001072E8">
            <w:pPr>
              <w:spacing w:before="0" w:after="0"/>
            </w:pPr>
            <w:r w:rsidRPr="001072E8">
              <w:t>Chân cấp nguồn dương (+ 5V)</w:t>
            </w:r>
          </w:p>
        </w:tc>
      </w:tr>
      <w:tr w:rsidR="001072E8" w:rsidRPr="001072E8" w14:paraId="75CE0A54" w14:textId="77777777" w:rsidTr="0044706B">
        <w:tc>
          <w:tcPr>
            <w:tcW w:w="1101" w:type="dxa"/>
            <w:hideMark/>
          </w:tcPr>
          <w:p w14:paraId="334F5F2D" w14:textId="77777777" w:rsidR="001072E8" w:rsidRPr="001072E8" w:rsidRDefault="001072E8" w:rsidP="001072E8">
            <w:pPr>
              <w:spacing w:before="0" w:after="0"/>
            </w:pPr>
            <w:r w:rsidRPr="001072E8">
              <w:t>33</w:t>
            </w:r>
          </w:p>
        </w:tc>
        <w:tc>
          <w:tcPr>
            <w:tcW w:w="3102" w:type="dxa"/>
            <w:hideMark/>
          </w:tcPr>
          <w:p w14:paraId="070302FD" w14:textId="77777777" w:rsidR="001072E8" w:rsidRPr="001072E8" w:rsidRDefault="001072E8" w:rsidP="001072E8">
            <w:pPr>
              <w:spacing w:before="0" w:after="0"/>
            </w:pPr>
            <w:r w:rsidRPr="001072E8">
              <w:t>RB0 / AN12 / INT0 / FLT0 / SDI / SDA</w:t>
            </w:r>
          </w:p>
        </w:tc>
        <w:tc>
          <w:tcPr>
            <w:tcW w:w="4836" w:type="dxa"/>
            <w:hideMark/>
          </w:tcPr>
          <w:p w14:paraId="19965BE2" w14:textId="77777777" w:rsidR="001072E8" w:rsidRPr="001072E8" w:rsidRDefault="001072E8" w:rsidP="001072E8">
            <w:pPr>
              <w:spacing w:before="0" w:after="0"/>
            </w:pPr>
            <w:r w:rsidRPr="001072E8">
              <w:t>RB0: chân I / O của PORTB, chân 0</w:t>
            </w:r>
          </w:p>
          <w:p w14:paraId="384FBAE1" w14:textId="77777777" w:rsidR="001072E8" w:rsidRPr="001072E8" w:rsidRDefault="001072E8" w:rsidP="001072E8">
            <w:pPr>
              <w:spacing w:before="0" w:after="0"/>
            </w:pPr>
            <w:r w:rsidRPr="001072E8">
              <w:t>AN12: Đầu vào analog 12</w:t>
            </w:r>
          </w:p>
          <w:p w14:paraId="65C1120B" w14:textId="77777777" w:rsidR="001072E8" w:rsidRPr="001072E8" w:rsidRDefault="001072E8" w:rsidP="001072E8">
            <w:pPr>
              <w:spacing w:before="0" w:after="0"/>
            </w:pPr>
            <w:r w:rsidRPr="001072E8">
              <w:t>INT0: Ngắt ngoài 0</w:t>
            </w:r>
          </w:p>
          <w:p w14:paraId="3ADE14B3" w14:textId="77777777" w:rsidR="001072E8" w:rsidRPr="001072E8" w:rsidRDefault="001072E8" w:rsidP="001072E8">
            <w:pPr>
              <w:spacing w:before="0" w:after="0"/>
            </w:pPr>
            <w:r w:rsidRPr="001072E8">
              <w:t>FLT0: Đầu vào Fault PWM enhanced (module ECCP1)</w:t>
            </w:r>
          </w:p>
          <w:p w14:paraId="74CCF5A9" w14:textId="77777777" w:rsidR="001072E8" w:rsidRPr="001072E8" w:rsidRDefault="001072E8" w:rsidP="001072E8">
            <w:pPr>
              <w:spacing w:before="0" w:after="0"/>
            </w:pPr>
            <w:r w:rsidRPr="001072E8">
              <w:t>SDI: Chân vào dữ liệu giao thức SPI</w:t>
            </w:r>
          </w:p>
          <w:p w14:paraId="75F93E0A" w14:textId="77777777" w:rsidR="001072E8" w:rsidRPr="001072E8" w:rsidRDefault="001072E8" w:rsidP="001072E8">
            <w:pPr>
              <w:spacing w:before="0" w:after="0"/>
            </w:pPr>
            <w:r w:rsidRPr="001072E8">
              <w:t>SDA: Chân I / O dữ liệu giao thức I2C</w:t>
            </w:r>
          </w:p>
        </w:tc>
      </w:tr>
      <w:tr w:rsidR="001072E8" w:rsidRPr="001072E8" w14:paraId="0F3F8BDE" w14:textId="77777777" w:rsidTr="0044706B">
        <w:tc>
          <w:tcPr>
            <w:tcW w:w="1101" w:type="dxa"/>
            <w:hideMark/>
          </w:tcPr>
          <w:p w14:paraId="7C6F2CBA" w14:textId="77777777" w:rsidR="001072E8" w:rsidRPr="001072E8" w:rsidRDefault="001072E8" w:rsidP="001072E8">
            <w:pPr>
              <w:spacing w:before="0" w:after="0"/>
            </w:pPr>
            <w:r w:rsidRPr="001072E8">
              <w:t>34</w:t>
            </w:r>
          </w:p>
        </w:tc>
        <w:tc>
          <w:tcPr>
            <w:tcW w:w="3102" w:type="dxa"/>
            <w:hideMark/>
          </w:tcPr>
          <w:p w14:paraId="5013D148" w14:textId="77777777" w:rsidR="001072E8" w:rsidRPr="001072E8" w:rsidRDefault="001072E8" w:rsidP="001072E8">
            <w:pPr>
              <w:spacing w:before="0" w:after="0"/>
            </w:pPr>
            <w:r w:rsidRPr="001072E8">
              <w:t>RB1 / AN10 / INT1 / SCK / SCL</w:t>
            </w:r>
          </w:p>
        </w:tc>
        <w:tc>
          <w:tcPr>
            <w:tcW w:w="4836" w:type="dxa"/>
            <w:hideMark/>
          </w:tcPr>
          <w:p w14:paraId="23509EC9" w14:textId="77777777" w:rsidR="001072E8" w:rsidRPr="001072E8" w:rsidRDefault="001072E8" w:rsidP="001072E8">
            <w:pPr>
              <w:spacing w:before="0" w:after="0"/>
            </w:pPr>
            <w:r w:rsidRPr="001072E8">
              <w:t>RB1: chân I / O của PORTB, chân 1</w:t>
            </w:r>
          </w:p>
          <w:p w14:paraId="66E84083" w14:textId="77777777" w:rsidR="001072E8" w:rsidRPr="001072E8" w:rsidRDefault="001072E8" w:rsidP="001072E8">
            <w:pPr>
              <w:spacing w:before="0" w:after="0"/>
            </w:pPr>
            <w:r w:rsidRPr="001072E8">
              <w:t>AN10: Đầu vào analog 10</w:t>
            </w:r>
          </w:p>
          <w:p w14:paraId="76FFC3F8" w14:textId="77777777" w:rsidR="001072E8" w:rsidRPr="001072E8" w:rsidRDefault="001072E8" w:rsidP="001072E8">
            <w:pPr>
              <w:spacing w:before="0" w:after="0"/>
            </w:pPr>
            <w:r w:rsidRPr="001072E8">
              <w:t>INT1: Ngắt ngoài 1</w:t>
            </w:r>
          </w:p>
          <w:p w14:paraId="4D0DEDE4" w14:textId="77777777" w:rsidR="001072E8" w:rsidRPr="001072E8" w:rsidRDefault="001072E8" w:rsidP="001072E8">
            <w:pPr>
              <w:spacing w:before="0" w:after="0"/>
            </w:pPr>
            <w:r w:rsidRPr="001072E8">
              <w:t>SCK: I/O xung clock truyền dữ liệu nối tiếp đồng bộ cho giao thức SPI</w:t>
            </w:r>
          </w:p>
          <w:p w14:paraId="2A6C13C7" w14:textId="77777777" w:rsidR="001072E8" w:rsidRPr="001072E8" w:rsidRDefault="001072E8" w:rsidP="001072E8">
            <w:pPr>
              <w:spacing w:before="0" w:after="0"/>
            </w:pPr>
            <w:r w:rsidRPr="001072E8">
              <w:t>SCL: I/O xung clock truyền nối tiếp đồng bộ cho giao thức I2C</w:t>
            </w:r>
          </w:p>
        </w:tc>
      </w:tr>
      <w:tr w:rsidR="001072E8" w:rsidRPr="001072E8" w14:paraId="4A9E37A7" w14:textId="77777777" w:rsidTr="0044706B">
        <w:tc>
          <w:tcPr>
            <w:tcW w:w="1101" w:type="dxa"/>
            <w:hideMark/>
          </w:tcPr>
          <w:p w14:paraId="13E57D92" w14:textId="77777777" w:rsidR="001072E8" w:rsidRPr="001072E8" w:rsidRDefault="001072E8" w:rsidP="001072E8">
            <w:pPr>
              <w:spacing w:before="0" w:after="0"/>
            </w:pPr>
            <w:r w:rsidRPr="001072E8">
              <w:t>35</w:t>
            </w:r>
          </w:p>
        </w:tc>
        <w:tc>
          <w:tcPr>
            <w:tcW w:w="3102" w:type="dxa"/>
            <w:hideMark/>
          </w:tcPr>
          <w:p w14:paraId="660F0D2C" w14:textId="77777777" w:rsidR="001072E8" w:rsidRPr="001072E8" w:rsidRDefault="001072E8" w:rsidP="001072E8">
            <w:pPr>
              <w:spacing w:before="0" w:after="0"/>
            </w:pPr>
            <w:r w:rsidRPr="001072E8">
              <w:t>RB2 / AN8 / INT2 / VMO</w:t>
            </w:r>
          </w:p>
        </w:tc>
        <w:tc>
          <w:tcPr>
            <w:tcW w:w="4836" w:type="dxa"/>
            <w:hideMark/>
          </w:tcPr>
          <w:p w14:paraId="6A794798" w14:textId="77777777" w:rsidR="001072E8" w:rsidRPr="001072E8" w:rsidRDefault="001072E8" w:rsidP="001072E8">
            <w:pPr>
              <w:spacing w:before="0" w:after="0"/>
            </w:pPr>
            <w:r w:rsidRPr="001072E8">
              <w:t>RB2: chân I / O của PORTB, chân 2</w:t>
            </w:r>
          </w:p>
          <w:p w14:paraId="49BC80AA" w14:textId="77777777" w:rsidR="001072E8" w:rsidRPr="001072E8" w:rsidRDefault="001072E8" w:rsidP="001072E8">
            <w:pPr>
              <w:spacing w:before="0" w:after="0"/>
            </w:pPr>
            <w:r w:rsidRPr="001072E8">
              <w:t>AN8: Đầu vào analog 8</w:t>
            </w:r>
          </w:p>
          <w:p w14:paraId="5FA0C98E" w14:textId="77777777" w:rsidR="001072E8" w:rsidRPr="001072E8" w:rsidRDefault="001072E8" w:rsidP="001072E8">
            <w:pPr>
              <w:spacing w:before="0" w:after="0"/>
            </w:pPr>
            <w:r w:rsidRPr="001072E8">
              <w:t>INT2: Ngắt ngoài 2</w:t>
            </w:r>
          </w:p>
          <w:p w14:paraId="36613796" w14:textId="77777777" w:rsidR="001072E8" w:rsidRPr="001072E8" w:rsidRDefault="001072E8" w:rsidP="001072E8">
            <w:pPr>
              <w:spacing w:before="0" w:after="0"/>
            </w:pPr>
            <w:r w:rsidRPr="001072E8">
              <w:t>VMO: Đầu ra VMO thu phát tín hiệu USB bên ngoài</w:t>
            </w:r>
          </w:p>
        </w:tc>
      </w:tr>
      <w:tr w:rsidR="001072E8" w:rsidRPr="001072E8" w14:paraId="738E76AD" w14:textId="77777777" w:rsidTr="0044706B">
        <w:tc>
          <w:tcPr>
            <w:tcW w:w="1101" w:type="dxa"/>
            <w:hideMark/>
          </w:tcPr>
          <w:p w14:paraId="32C9EA6B" w14:textId="77777777" w:rsidR="001072E8" w:rsidRPr="001072E8" w:rsidRDefault="001072E8" w:rsidP="001072E8">
            <w:pPr>
              <w:spacing w:before="0" w:after="0"/>
            </w:pPr>
            <w:r w:rsidRPr="001072E8">
              <w:t>36</w:t>
            </w:r>
          </w:p>
        </w:tc>
        <w:tc>
          <w:tcPr>
            <w:tcW w:w="3102" w:type="dxa"/>
            <w:hideMark/>
          </w:tcPr>
          <w:p w14:paraId="0732E22B" w14:textId="77777777" w:rsidR="001072E8" w:rsidRPr="001072E8" w:rsidRDefault="001072E8" w:rsidP="001072E8">
            <w:pPr>
              <w:spacing w:before="0" w:after="0"/>
            </w:pPr>
            <w:r w:rsidRPr="001072E8">
              <w:t>RB3 / AN9 / CCP2 / VPO</w:t>
            </w:r>
          </w:p>
        </w:tc>
        <w:tc>
          <w:tcPr>
            <w:tcW w:w="4836" w:type="dxa"/>
            <w:hideMark/>
          </w:tcPr>
          <w:p w14:paraId="461B3030" w14:textId="77777777" w:rsidR="001072E8" w:rsidRPr="001072E8" w:rsidRDefault="001072E8" w:rsidP="001072E8">
            <w:pPr>
              <w:spacing w:before="0" w:after="0"/>
            </w:pPr>
            <w:r w:rsidRPr="001072E8">
              <w:t>RB3: chân I / O của PORTB, chân 3</w:t>
            </w:r>
          </w:p>
          <w:p w14:paraId="1C146D7E" w14:textId="77777777" w:rsidR="001072E8" w:rsidRPr="001072E8" w:rsidRDefault="001072E8" w:rsidP="001072E8">
            <w:pPr>
              <w:spacing w:before="0" w:after="0"/>
            </w:pPr>
            <w:r w:rsidRPr="001072E8">
              <w:t>AN9: Đầu vào analog 9</w:t>
            </w:r>
          </w:p>
          <w:p w14:paraId="56B93C42" w14:textId="77777777" w:rsidR="001072E8" w:rsidRPr="001072E8" w:rsidRDefault="001072E8" w:rsidP="001072E8">
            <w:pPr>
              <w:spacing w:before="0" w:after="0"/>
            </w:pPr>
            <w:r w:rsidRPr="001072E8">
              <w:lastRenderedPageBreak/>
              <w:t>CCP2: Đầu vào capture 2 / Đầu ra 2 compare / Đầu ra PWM2</w:t>
            </w:r>
          </w:p>
          <w:p w14:paraId="1B49A6BE" w14:textId="77777777" w:rsidR="001072E8" w:rsidRPr="001072E8" w:rsidRDefault="001072E8" w:rsidP="001072E8">
            <w:pPr>
              <w:spacing w:before="0" w:after="0"/>
            </w:pPr>
            <w:r w:rsidRPr="001072E8">
              <w:t>VPO: Đầu ra VPO bộ thu phát tín hiệu USB bên ngoài</w:t>
            </w:r>
          </w:p>
        </w:tc>
      </w:tr>
      <w:tr w:rsidR="001072E8" w:rsidRPr="001072E8" w14:paraId="60B489BB" w14:textId="77777777" w:rsidTr="0044706B">
        <w:tc>
          <w:tcPr>
            <w:tcW w:w="1101" w:type="dxa"/>
            <w:hideMark/>
          </w:tcPr>
          <w:p w14:paraId="3B6BB8C5" w14:textId="77777777" w:rsidR="001072E8" w:rsidRPr="001072E8" w:rsidRDefault="001072E8" w:rsidP="001072E8">
            <w:pPr>
              <w:spacing w:before="0" w:after="0"/>
            </w:pPr>
            <w:r w:rsidRPr="001072E8">
              <w:lastRenderedPageBreak/>
              <w:t>37</w:t>
            </w:r>
          </w:p>
        </w:tc>
        <w:tc>
          <w:tcPr>
            <w:tcW w:w="3102" w:type="dxa"/>
            <w:hideMark/>
          </w:tcPr>
          <w:p w14:paraId="2E9C2307" w14:textId="77777777" w:rsidR="001072E8" w:rsidRPr="001072E8" w:rsidRDefault="001072E8" w:rsidP="001072E8">
            <w:pPr>
              <w:spacing w:before="0" w:after="0"/>
            </w:pPr>
            <w:r w:rsidRPr="001072E8">
              <w:t>RB4 / AN11 / KBI0 / CSSPP</w:t>
            </w:r>
          </w:p>
        </w:tc>
        <w:tc>
          <w:tcPr>
            <w:tcW w:w="4836" w:type="dxa"/>
            <w:hideMark/>
          </w:tcPr>
          <w:p w14:paraId="36F885A1" w14:textId="77777777" w:rsidR="001072E8" w:rsidRPr="001072E8" w:rsidRDefault="001072E8" w:rsidP="001072E8">
            <w:pPr>
              <w:spacing w:before="0" w:after="0"/>
            </w:pPr>
            <w:r w:rsidRPr="001072E8">
              <w:t>RB4: chân I / O của PORTB, chân 4</w:t>
            </w:r>
          </w:p>
          <w:p w14:paraId="772B5344" w14:textId="77777777" w:rsidR="001072E8" w:rsidRPr="001072E8" w:rsidRDefault="001072E8" w:rsidP="001072E8">
            <w:pPr>
              <w:spacing w:before="0" w:after="0"/>
            </w:pPr>
            <w:r w:rsidRPr="001072E8">
              <w:t>AN11: Đầu vào analog 11</w:t>
            </w:r>
          </w:p>
          <w:p w14:paraId="5426597A" w14:textId="77777777" w:rsidR="001072E8" w:rsidRPr="001072E8" w:rsidRDefault="001072E8" w:rsidP="001072E8">
            <w:pPr>
              <w:spacing w:before="0" w:after="0"/>
            </w:pPr>
            <w:r w:rsidRPr="001072E8">
              <w:t>KBI0: Chân Interrupt-on-change 0</w:t>
            </w:r>
          </w:p>
          <w:p w14:paraId="5E438E3C" w14:textId="77777777" w:rsidR="001072E8" w:rsidRPr="001072E8" w:rsidRDefault="001072E8" w:rsidP="001072E8">
            <w:pPr>
              <w:spacing w:before="0" w:after="0"/>
            </w:pPr>
            <w:r w:rsidRPr="001072E8">
              <w:t>CSSPP: Đầu ra điều khiển chọn chip SPP</w:t>
            </w:r>
          </w:p>
        </w:tc>
      </w:tr>
      <w:tr w:rsidR="001072E8" w:rsidRPr="001072E8" w14:paraId="49E110FA" w14:textId="77777777" w:rsidTr="0044706B">
        <w:tc>
          <w:tcPr>
            <w:tcW w:w="1101" w:type="dxa"/>
            <w:hideMark/>
          </w:tcPr>
          <w:p w14:paraId="0914C765" w14:textId="77777777" w:rsidR="001072E8" w:rsidRPr="001072E8" w:rsidRDefault="001072E8" w:rsidP="001072E8">
            <w:pPr>
              <w:spacing w:before="0" w:after="0"/>
            </w:pPr>
            <w:r w:rsidRPr="001072E8">
              <w:t>38</w:t>
            </w:r>
          </w:p>
        </w:tc>
        <w:tc>
          <w:tcPr>
            <w:tcW w:w="3102" w:type="dxa"/>
            <w:hideMark/>
          </w:tcPr>
          <w:p w14:paraId="7D3215D9" w14:textId="77777777" w:rsidR="001072E8" w:rsidRPr="001072E8" w:rsidRDefault="001072E8" w:rsidP="001072E8">
            <w:pPr>
              <w:spacing w:before="0" w:after="0"/>
            </w:pPr>
            <w:r w:rsidRPr="001072E8">
              <w:t>RB5 / KBI1 / PGM</w:t>
            </w:r>
          </w:p>
        </w:tc>
        <w:tc>
          <w:tcPr>
            <w:tcW w:w="4836" w:type="dxa"/>
            <w:hideMark/>
          </w:tcPr>
          <w:p w14:paraId="057D33D3" w14:textId="77777777" w:rsidR="001072E8" w:rsidRPr="001072E8" w:rsidRDefault="001072E8" w:rsidP="001072E8">
            <w:pPr>
              <w:spacing w:before="0" w:after="0"/>
            </w:pPr>
            <w:r w:rsidRPr="001072E8">
              <w:t>RB5: chân I / O của PORTB, chân 5</w:t>
            </w:r>
          </w:p>
          <w:p w14:paraId="2F39E139" w14:textId="77777777" w:rsidR="001072E8" w:rsidRPr="001072E8" w:rsidRDefault="001072E8" w:rsidP="001072E8">
            <w:pPr>
              <w:spacing w:before="0" w:after="0"/>
            </w:pPr>
            <w:r w:rsidRPr="001072E8">
              <w:t>KBI1: Chân Interrupt-on-change 1</w:t>
            </w:r>
          </w:p>
          <w:p w14:paraId="5A820AB1" w14:textId="77777777" w:rsidR="001072E8" w:rsidRPr="001072E8" w:rsidRDefault="001072E8" w:rsidP="001072E8">
            <w:pPr>
              <w:spacing w:before="0" w:after="0"/>
            </w:pPr>
            <w:r w:rsidRPr="001072E8">
              <w:t>PGM: Chân kích hoạt lập trình ICSP điện áp thấp</w:t>
            </w:r>
          </w:p>
        </w:tc>
      </w:tr>
      <w:tr w:rsidR="001072E8" w:rsidRPr="001072E8" w14:paraId="334A1C58" w14:textId="77777777" w:rsidTr="0044706B">
        <w:tc>
          <w:tcPr>
            <w:tcW w:w="1101" w:type="dxa"/>
            <w:hideMark/>
          </w:tcPr>
          <w:p w14:paraId="5A551724" w14:textId="77777777" w:rsidR="001072E8" w:rsidRPr="001072E8" w:rsidRDefault="001072E8" w:rsidP="001072E8">
            <w:pPr>
              <w:spacing w:before="0" w:after="0"/>
            </w:pPr>
            <w:r w:rsidRPr="001072E8">
              <w:t>39</w:t>
            </w:r>
          </w:p>
        </w:tc>
        <w:tc>
          <w:tcPr>
            <w:tcW w:w="3102" w:type="dxa"/>
            <w:hideMark/>
          </w:tcPr>
          <w:p w14:paraId="0D65B57F" w14:textId="77777777" w:rsidR="001072E8" w:rsidRPr="001072E8" w:rsidRDefault="001072E8" w:rsidP="001072E8">
            <w:pPr>
              <w:spacing w:before="0" w:after="0"/>
            </w:pPr>
            <w:r w:rsidRPr="001072E8">
              <w:t>RB6 / KBI2 / PGC</w:t>
            </w:r>
          </w:p>
        </w:tc>
        <w:tc>
          <w:tcPr>
            <w:tcW w:w="4836" w:type="dxa"/>
            <w:hideMark/>
          </w:tcPr>
          <w:p w14:paraId="11F06E74" w14:textId="77777777" w:rsidR="001072E8" w:rsidRPr="001072E8" w:rsidRDefault="001072E8" w:rsidP="001072E8">
            <w:pPr>
              <w:spacing w:before="0" w:after="0"/>
            </w:pPr>
            <w:r w:rsidRPr="001072E8">
              <w:t>RB6: Chân I / O của PORTB, chân 6</w:t>
            </w:r>
          </w:p>
          <w:p w14:paraId="4FCA1D26" w14:textId="77777777" w:rsidR="001072E8" w:rsidRPr="001072E8" w:rsidRDefault="001072E8" w:rsidP="001072E8">
            <w:pPr>
              <w:spacing w:before="0" w:after="0"/>
            </w:pPr>
            <w:r w:rsidRPr="001072E8">
              <w:t>KBI2: Chân ngắt khi thay đổi</w:t>
            </w:r>
          </w:p>
          <w:p w14:paraId="17CD1FD0" w14:textId="77777777" w:rsidR="001072E8" w:rsidRPr="001072E8" w:rsidRDefault="001072E8" w:rsidP="001072E8">
            <w:pPr>
              <w:spacing w:before="0" w:after="0"/>
            </w:pPr>
            <w:r w:rsidRPr="001072E8">
              <w:t>PGC: In-Circuit Debugger và chân đồng hồ lập trình ICSP.</w:t>
            </w:r>
          </w:p>
        </w:tc>
      </w:tr>
      <w:tr w:rsidR="001072E8" w:rsidRPr="001072E8" w14:paraId="06C16F7D" w14:textId="77777777" w:rsidTr="0044706B">
        <w:tc>
          <w:tcPr>
            <w:tcW w:w="1101" w:type="dxa"/>
            <w:hideMark/>
          </w:tcPr>
          <w:p w14:paraId="3D2E3522" w14:textId="77777777" w:rsidR="001072E8" w:rsidRPr="001072E8" w:rsidRDefault="001072E8" w:rsidP="001072E8">
            <w:pPr>
              <w:spacing w:before="0" w:after="0"/>
            </w:pPr>
            <w:r w:rsidRPr="001072E8">
              <w:t>40</w:t>
            </w:r>
          </w:p>
        </w:tc>
        <w:tc>
          <w:tcPr>
            <w:tcW w:w="3102" w:type="dxa"/>
            <w:hideMark/>
          </w:tcPr>
          <w:p w14:paraId="30B93909" w14:textId="77777777" w:rsidR="001072E8" w:rsidRPr="001072E8" w:rsidRDefault="001072E8" w:rsidP="001072E8">
            <w:pPr>
              <w:spacing w:before="0" w:after="0"/>
            </w:pPr>
            <w:r w:rsidRPr="001072E8">
              <w:t>RB7 / KBI3 / PGD</w:t>
            </w:r>
          </w:p>
        </w:tc>
        <w:tc>
          <w:tcPr>
            <w:tcW w:w="4836" w:type="dxa"/>
            <w:hideMark/>
          </w:tcPr>
          <w:p w14:paraId="4CCDE662" w14:textId="77777777" w:rsidR="001072E8" w:rsidRPr="001072E8" w:rsidRDefault="001072E8" w:rsidP="001072E8">
            <w:pPr>
              <w:spacing w:before="0" w:after="0"/>
            </w:pPr>
            <w:r w:rsidRPr="001072E8">
              <w:t>RB7: chân I / O của PORTB, chân 7</w:t>
            </w:r>
          </w:p>
          <w:p w14:paraId="120C2ED2" w14:textId="77777777" w:rsidR="001072E8" w:rsidRPr="001072E8" w:rsidRDefault="001072E8" w:rsidP="001072E8">
            <w:pPr>
              <w:spacing w:before="0" w:after="0"/>
            </w:pPr>
            <w:r w:rsidRPr="001072E8">
              <w:t>KBI3: Chân Interrupt-on-change 3</w:t>
            </w:r>
          </w:p>
          <w:p w14:paraId="786CF35F" w14:textId="77777777" w:rsidR="001072E8" w:rsidRPr="001072E8" w:rsidRDefault="001072E8" w:rsidP="0019498D">
            <w:pPr>
              <w:keepNext/>
              <w:spacing w:before="0" w:after="0"/>
            </w:pPr>
            <w:r w:rsidRPr="001072E8">
              <w:t>PGD: Chân lập trình dữ liệu ICSP In-Circuit Debugger và chân dữ liệu lập trình ICSP.</w:t>
            </w:r>
          </w:p>
        </w:tc>
      </w:tr>
    </w:tbl>
    <w:p w14:paraId="63D42AC4" w14:textId="6BB870F4" w:rsidR="0019498D" w:rsidRDefault="0019498D">
      <w:pPr>
        <w:pStyle w:val="Caption"/>
      </w:pPr>
      <w:bookmarkStart w:id="241" w:name="_Toc105277322"/>
      <w:r>
        <w:t xml:space="preserve">Hình </w:t>
      </w:r>
      <w:r w:rsidR="00560825">
        <w:fldChar w:fldCharType="begin"/>
      </w:r>
      <w:r w:rsidR="00560825">
        <w:instrText xml:space="preserve"> STYLEREF 1 \s </w:instrText>
      </w:r>
      <w:r w:rsidR="00560825">
        <w:fldChar w:fldCharType="separate"/>
      </w:r>
      <w:r w:rsidR="0068538B">
        <w:rPr>
          <w:noProof/>
        </w:rPr>
        <w:t>2</w:t>
      </w:r>
      <w:r w:rsidR="00560825">
        <w:rPr>
          <w:noProof/>
        </w:rPr>
        <w:fldChar w:fldCharType="end"/>
      </w:r>
      <w:r w:rsidR="0068538B">
        <w:t>.</w:t>
      </w:r>
      <w:r w:rsidR="00560825">
        <w:fldChar w:fldCharType="begin"/>
      </w:r>
      <w:r w:rsidR="00560825">
        <w:instrText xml:space="preserve"> SE</w:instrText>
      </w:r>
      <w:r w:rsidR="00560825">
        <w:instrText xml:space="preserve">Q Hình \* ARABIC \s 1 </w:instrText>
      </w:r>
      <w:r w:rsidR="00560825">
        <w:fldChar w:fldCharType="separate"/>
      </w:r>
      <w:r w:rsidR="0068538B">
        <w:rPr>
          <w:noProof/>
        </w:rPr>
        <w:t>4</w:t>
      </w:r>
      <w:r w:rsidR="00560825">
        <w:rPr>
          <w:noProof/>
        </w:rPr>
        <w:fldChar w:fldCharType="end"/>
      </w:r>
      <w:r>
        <w:t xml:space="preserve"> Chức năng của các chân PIC18F4550</w:t>
      </w:r>
      <w:bookmarkEnd w:id="241"/>
    </w:p>
    <w:p w14:paraId="524A5072" w14:textId="2A1D16C6" w:rsidR="00D12650" w:rsidRDefault="009321ED" w:rsidP="0018038D">
      <w:pPr>
        <w:pStyle w:val="Heading3"/>
      </w:pPr>
      <w:bookmarkStart w:id="242" w:name="_Toc105277256"/>
      <w:r>
        <w:lastRenderedPageBreak/>
        <w:t>Module đèn led giao thông</w:t>
      </w:r>
      <w:bookmarkEnd w:id="242"/>
    </w:p>
    <w:p w14:paraId="759E1EB4" w14:textId="77777777" w:rsidR="0019498D" w:rsidRDefault="009321ED" w:rsidP="0019498D">
      <w:pPr>
        <w:keepNext/>
        <w:spacing w:before="0"/>
        <w:jc w:val="center"/>
      </w:pPr>
      <w:r>
        <w:rPr>
          <w:noProof/>
        </w:rPr>
        <w:drawing>
          <wp:inline distT="0" distB="0" distL="0" distR="0" wp14:anchorId="2FC8FED7" wp14:editId="6D6DCEB8">
            <wp:extent cx="2156460" cy="1437640"/>
            <wp:effectExtent l="0" t="0" r="0" b="0"/>
            <wp:docPr id="9" name="Picture 9" descr="Module đèn led giao thông 5V Điện Tử 360(E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e đèn led giao thông 5V Điện Tử 360(E3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6460" cy="1437640"/>
                    </a:xfrm>
                    <a:prstGeom prst="rect">
                      <a:avLst/>
                    </a:prstGeom>
                    <a:noFill/>
                    <a:ln>
                      <a:noFill/>
                    </a:ln>
                  </pic:spPr>
                </pic:pic>
              </a:graphicData>
            </a:graphic>
          </wp:inline>
        </w:drawing>
      </w:r>
    </w:p>
    <w:p w14:paraId="07FD124A" w14:textId="7D64C36F" w:rsidR="00D12650" w:rsidRDefault="0019498D" w:rsidP="0019498D">
      <w:pPr>
        <w:pStyle w:val="Caption"/>
      </w:pPr>
      <w:bookmarkStart w:id="243" w:name="_Toc105277323"/>
      <w:r>
        <w:t xml:space="preserve">Hình </w:t>
      </w:r>
      <w:r w:rsidR="00560825">
        <w:fldChar w:fldCharType="begin"/>
      </w:r>
      <w:r w:rsidR="00560825">
        <w:instrText xml:space="preserve"> STYLEREF 1 \s </w:instrText>
      </w:r>
      <w:r w:rsidR="00560825">
        <w:fldChar w:fldCharType="separate"/>
      </w:r>
      <w:r w:rsidR="0068538B">
        <w:rPr>
          <w:noProof/>
        </w:rPr>
        <w:t>2</w:t>
      </w:r>
      <w:r w:rsidR="00560825">
        <w:rPr>
          <w:noProof/>
        </w:rPr>
        <w:fldChar w:fldCharType="end"/>
      </w:r>
      <w:r w:rsidR="0068538B">
        <w:t>.</w:t>
      </w:r>
      <w:r w:rsidR="00560825">
        <w:fldChar w:fldCharType="begin"/>
      </w:r>
      <w:r w:rsidR="00560825">
        <w:instrText xml:space="preserve"> SEQ Hình \* ARABIC \s 1 </w:instrText>
      </w:r>
      <w:r w:rsidR="00560825">
        <w:fldChar w:fldCharType="separate"/>
      </w:r>
      <w:r w:rsidR="0068538B">
        <w:rPr>
          <w:noProof/>
        </w:rPr>
        <w:t>5</w:t>
      </w:r>
      <w:r w:rsidR="00560825">
        <w:rPr>
          <w:noProof/>
        </w:rPr>
        <w:fldChar w:fldCharType="end"/>
      </w:r>
      <w:r>
        <w:t xml:space="preserve"> Module đèn led giao thông</w:t>
      </w:r>
      <w:bookmarkEnd w:id="243"/>
    </w:p>
    <w:p w14:paraId="44B08938" w14:textId="4786ABFD" w:rsidR="00AA5E6B" w:rsidRDefault="00AA5E6B" w:rsidP="00AA5E6B">
      <w:pPr>
        <w:spacing w:before="0"/>
        <w:ind w:firstLine="284"/>
        <w:rPr>
          <w:b/>
          <w:bCs/>
        </w:rPr>
      </w:pPr>
      <w:r w:rsidRPr="00AA5E6B">
        <w:rPr>
          <w:b/>
          <w:bCs/>
        </w:rPr>
        <w:t>Thông số kỹ thuật</w:t>
      </w:r>
      <w:r>
        <w:rPr>
          <w:b/>
          <w:bCs/>
        </w:rPr>
        <w:t>:</w:t>
      </w:r>
    </w:p>
    <w:tbl>
      <w:tblPr>
        <w:tblStyle w:val="TableGrid"/>
        <w:tblW w:w="0" w:type="auto"/>
        <w:tblLook w:val="04A0" w:firstRow="1" w:lastRow="0" w:firstColumn="1" w:lastColumn="0" w:noHBand="0" w:noVBand="1"/>
      </w:tblPr>
      <w:tblGrid>
        <w:gridCol w:w="4525"/>
        <w:gridCol w:w="4537"/>
      </w:tblGrid>
      <w:tr w:rsidR="0018038D" w14:paraId="6E5AD2B2" w14:textId="77777777" w:rsidTr="00706D06">
        <w:tc>
          <w:tcPr>
            <w:tcW w:w="4644" w:type="dxa"/>
          </w:tcPr>
          <w:p w14:paraId="30EF0142" w14:textId="77777777" w:rsidR="0018038D" w:rsidRDefault="0018038D" w:rsidP="00706D06">
            <w:pPr>
              <w:spacing w:before="0" w:after="0"/>
            </w:pPr>
            <w:r>
              <w:t>Kích thước</w:t>
            </w:r>
          </w:p>
        </w:tc>
        <w:tc>
          <w:tcPr>
            <w:tcW w:w="4644" w:type="dxa"/>
          </w:tcPr>
          <w:p w14:paraId="5C1009F5" w14:textId="77777777" w:rsidR="0018038D" w:rsidRDefault="0018038D" w:rsidP="00706D06">
            <w:pPr>
              <w:spacing w:before="0" w:after="0"/>
            </w:pPr>
            <w:r>
              <w:t>56*21*11 mm</w:t>
            </w:r>
          </w:p>
        </w:tc>
      </w:tr>
      <w:tr w:rsidR="0018038D" w14:paraId="4B87004D" w14:textId="77777777" w:rsidTr="00706D06">
        <w:tc>
          <w:tcPr>
            <w:tcW w:w="4644" w:type="dxa"/>
          </w:tcPr>
          <w:p w14:paraId="2D51D693" w14:textId="77777777" w:rsidR="0018038D" w:rsidRDefault="0018038D" w:rsidP="00706D06">
            <w:pPr>
              <w:spacing w:before="0" w:after="0"/>
            </w:pPr>
            <w:r>
              <w:t>Màu sắc</w:t>
            </w:r>
          </w:p>
        </w:tc>
        <w:tc>
          <w:tcPr>
            <w:tcW w:w="4644" w:type="dxa"/>
          </w:tcPr>
          <w:p w14:paraId="37A18C10" w14:textId="77777777" w:rsidR="0018038D" w:rsidRDefault="0018038D" w:rsidP="00706D06">
            <w:pPr>
              <w:spacing w:before="0" w:after="0"/>
            </w:pPr>
            <w:r>
              <w:t>Đỏ vàng xanh</w:t>
            </w:r>
          </w:p>
        </w:tc>
      </w:tr>
      <w:tr w:rsidR="0018038D" w14:paraId="4841E3DA" w14:textId="77777777" w:rsidTr="00706D06">
        <w:tc>
          <w:tcPr>
            <w:tcW w:w="4644" w:type="dxa"/>
          </w:tcPr>
          <w:p w14:paraId="1523768C" w14:textId="77777777" w:rsidR="0018038D" w:rsidRDefault="0018038D" w:rsidP="00706D06">
            <w:pPr>
              <w:spacing w:before="0" w:after="0"/>
            </w:pPr>
            <w:r>
              <w:t>Đèn led</w:t>
            </w:r>
          </w:p>
        </w:tc>
        <w:tc>
          <w:tcPr>
            <w:tcW w:w="4644" w:type="dxa"/>
          </w:tcPr>
          <w:p w14:paraId="0C8793E8" w14:textId="77777777" w:rsidR="0018038D" w:rsidRDefault="0018038D" w:rsidP="00706D06">
            <w:pPr>
              <w:spacing w:before="0" w:after="0"/>
            </w:pPr>
            <w:r>
              <w:t>8mm x 3</w:t>
            </w:r>
          </w:p>
        </w:tc>
      </w:tr>
      <w:tr w:rsidR="0018038D" w14:paraId="47A9732D" w14:textId="77777777" w:rsidTr="00706D06">
        <w:tc>
          <w:tcPr>
            <w:tcW w:w="4644" w:type="dxa"/>
          </w:tcPr>
          <w:p w14:paraId="22CF015B" w14:textId="77777777" w:rsidR="0018038D" w:rsidRDefault="0018038D" w:rsidP="00706D06">
            <w:pPr>
              <w:spacing w:before="0" w:after="0"/>
            </w:pPr>
            <w:r>
              <w:t>Độ sáng</w:t>
            </w:r>
          </w:p>
        </w:tc>
        <w:tc>
          <w:tcPr>
            <w:tcW w:w="4644" w:type="dxa"/>
          </w:tcPr>
          <w:p w14:paraId="7A73CDC2" w14:textId="77777777" w:rsidR="0018038D" w:rsidRDefault="0018038D" w:rsidP="00706D06">
            <w:pPr>
              <w:spacing w:before="0" w:after="0"/>
            </w:pPr>
            <w:r>
              <w:t>Độ sáng bình thường</w:t>
            </w:r>
          </w:p>
        </w:tc>
      </w:tr>
      <w:tr w:rsidR="0018038D" w14:paraId="438C73B2" w14:textId="77777777" w:rsidTr="00706D06">
        <w:tc>
          <w:tcPr>
            <w:tcW w:w="4644" w:type="dxa"/>
          </w:tcPr>
          <w:p w14:paraId="4AB46E2C" w14:textId="77777777" w:rsidR="0018038D" w:rsidRDefault="0018038D" w:rsidP="00706D06">
            <w:pPr>
              <w:spacing w:before="0" w:after="0"/>
            </w:pPr>
            <w:r>
              <w:t>Điện áp</w:t>
            </w:r>
          </w:p>
        </w:tc>
        <w:tc>
          <w:tcPr>
            <w:tcW w:w="4644" w:type="dxa"/>
          </w:tcPr>
          <w:p w14:paraId="06F36C3F" w14:textId="77777777" w:rsidR="0018038D" w:rsidRDefault="0018038D" w:rsidP="00706D06">
            <w:pPr>
              <w:spacing w:before="0" w:after="0"/>
            </w:pPr>
            <w:r>
              <w:t>5V</w:t>
            </w:r>
          </w:p>
        </w:tc>
      </w:tr>
      <w:tr w:rsidR="0018038D" w14:paraId="6EC399CD" w14:textId="77777777" w:rsidTr="00706D06">
        <w:tc>
          <w:tcPr>
            <w:tcW w:w="4644" w:type="dxa"/>
          </w:tcPr>
          <w:p w14:paraId="7E3F4016" w14:textId="77777777" w:rsidR="0018038D" w:rsidRDefault="0018038D" w:rsidP="00706D06">
            <w:pPr>
              <w:spacing w:before="0" w:after="0"/>
            </w:pPr>
            <w:r>
              <w:t>Đầu vào</w:t>
            </w:r>
          </w:p>
        </w:tc>
        <w:tc>
          <w:tcPr>
            <w:tcW w:w="4644" w:type="dxa"/>
          </w:tcPr>
          <w:p w14:paraId="5B8A96AF" w14:textId="77777777" w:rsidR="0018038D" w:rsidRDefault="0018038D" w:rsidP="00706D06">
            <w:pPr>
              <w:spacing w:before="0" w:after="0"/>
            </w:pPr>
            <w:r>
              <w:t>Đầu ra tín hiệu số</w:t>
            </w:r>
          </w:p>
        </w:tc>
      </w:tr>
      <w:tr w:rsidR="0018038D" w14:paraId="0D60B920" w14:textId="77777777" w:rsidTr="00706D06">
        <w:tc>
          <w:tcPr>
            <w:tcW w:w="4644" w:type="dxa"/>
          </w:tcPr>
          <w:p w14:paraId="60F052B2" w14:textId="77777777" w:rsidR="0018038D" w:rsidRDefault="0018038D" w:rsidP="00706D06">
            <w:pPr>
              <w:spacing w:before="0" w:after="0"/>
            </w:pPr>
            <w:r>
              <w:t>Trọng lượng</w:t>
            </w:r>
          </w:p>
        </w:tc>
        <w:tc>
          <w:tcPr>
            <w:tcW w:w="4644" w:type="dxa"/>
          </w:tcPr>
          <w:p w14:paraId="7EA14F00" w14:textId="77777777" w:rsidR="0018038D" w:rsidRDefault="0018038D" w:rsidP="0044706B">
            <w:pPr>
              <w:keepNext/>
              <w:spacing w:before="0" w:after="0"/>
            </w:pPr>
            <w:r>
              <w:t xml:space="preserve">25 </w:t>
            </w:r>
            <w:proofErr w:type="gramStart"/>
            <w:r>
              <w:t>gram</w:t>
            </w:r>
            <w:proofErr w:type="gramEnd"/>
          </w:p>
        </w:tc>
      </w:tr>
    </w:tbl>
    <w:p w14:paraId="5F326A17" w14:textId="5AD529E9" w:rsidR="00AA5E6B" w:rsidRDefault="0044706B" w:rsidP="0044706B">
      <w:pPr>
        <w:pStyle w:val="Caption"/>
      </w:pPr>
      <w:bookmarkStart w:id="244" w:name="_Toc105277324"/>
      <w:r>
        <w:t xml:space="preserve">Hình </w:t>
      </w:r>
      <w:r w:rsidR="00560825">
        <w:fldChar w:fldCharType="begin"/>
      </w:r>
      <w:r w:rsidR="00560825">
        <w:instrText xml:space="preserve"> STYLEREF 1 \s </w:instrText>
      </w:r>
      <w:r w:rsidR="00560825">
        <w:fldChar w:fldCharType="separate"/>
      </w:r>
      <w:r w:rsidR="0068538B">
        <w:rPr>
          <w:noProof/>
        </w:rPr>
        <w:t>2</w:t>
      </w:r>
      <w:r w:rsidR="00560825">
        <w:rPr>
          <w:noProof/>
        </w:rPr>
        <w:fldChar w:fldCharType="end"/>
      </w:r>
      <w:r w:rsidR="0068538B">
        <w:t>.</w:t>
      </w:r>
      <w:r w:rsidR="00560825">
        <w:fldChar w:fldCharType="begin"/>
      </w:r>
      <w:r w:rsidR="00560825">
        <w:instrText xml:space="preserve"> SEQ Hình \* ARABIC \s 1 </w:instrText>
      </w:r>
      <w:r w:rsidR="00560825">
        <w:fldChar w:fldCharType="separate"/>
      </w:r>
      <w:r w:rsidR="0068538B">
        <w:rPr>
          <w:noProof/>
        </w:rPr>
        <w:t>6</w:t>
      </w:r>
      <w:r w:rsidR="00560825">
        <w:rPr>
          <w:noProof/>
        </w:rPr>
        <w:fldChar w:fldCharType="end"/>
      </w:r>
      <w:r>
        <w:t xml:space="preserve"> Thông số kỹ thuật của module đèn led giao thông</w:t>
      </w:r>
      <w:bookmarkEnd w:id="244"/>
    </w:p>
    <w:p w14:paraId="58ECDD20" w14:textId="2274F2D8" w:rsidR="005C5B77" w:rsidRDefault="005C5B77" w:rsidP="00AC64CD">
      <w:pPr>
        <w:pStyle w:val="Heading3"/>
        <w:spacing w:before="0"/>
      </w:pPr>
      <w:bookmarkStart w:id="245" w:name="_Toc105277257"/>
      <w:r>
        <w:t>Led 7 đoạn</w:t>
      </w:r>
      <w:bookmarkEnd w:id="245"/>
    </w:p>
    <w:p w14:paraId="14820960" w14:textId="77777777" w:rsidR="0044706B" w:rsidRDefault="005C5B77" w:rsidP="0044706B">
      <w:pPr>
        <w:keepNext/>
        <w:spacing w:before="0" w:after="0"/>
        <w:jc w:val="center"/>
      </w:pPr>
      <w:r>
        <w:rPr>
          <w:noProof/>
        </w:rPr>
        <w:drawing>
          <wp:inline distT="0" distB="0" distL="0" distR="0" wp14:anchorId="7B068D37" wp14:editId="3CAAB90D">
            <wp:extent cx="1249680" cy="1249680"/>
            <wp:effectExtent l="0" t="0" r="7620" b="7620"/>
            <wp:docPr id="14" name="Picture 14" descr="2-Digit 0.56&quot; 7-Segment Color Red LED Display Common Anode Arduino Module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Digit 0.56&quot; 7-Segment Color Red LED Display Common Anode Arduino Module |  e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p>
    <w:p w14:paraId="7B950A41" w14:textId="7F4C5C4D" w:rsidR="005C5B77" w:rsidRDefault="0044706B" w:rsidP="0044706B">
      <w:pPr>
        <w:pStyle w:val="Caption"/>
      </w:pPr>
      <w:bookmarkStart w:id="246" w:name="_Toc105277325"/>
      <w:r>
        <w:t xml:space="preserve">Hình </w:t>
      </w:r>
      <w:r w:rsidR="00560825">
        <w:fldChar w:fldCharType="begin"/>
      </w:r>
      <w:r w:rsidR="00560825">
        <w:instrText xml:space="preserve"> STYLEREF 1 \s </w:instrText>
      </w:r>
      <w:r w:rsidR="00560825">
        <w:fldChar w:fldCharType="separate"/>
      </w:r>
      <w:r w:rsidR="0068538B">
        <w:rPr>
          <w:noProof/>
        </w:rPr>
        <w:t>2</w:t>
      </w:r>
      <w:r w:rsidR="00560825">
        <w:rPr>
          <w:noProof/>
        </w:rPr>
        <w:fldChar w:fldCharType="end"/>
      </w:r>
      <w:r w:rsidR="0068538B">
        <w:t>.</w:t>
      </w:r>
      <w:r w:rsidR="00560825">
        <w:fldChar w:fldCharType="begin"/>
      </w:r>
      <w:r w:rsidR="00560825">
        <w:instrText xml:space="preserve"> SEQ Hình \* ARABIC \s 1 </w:instrText>
      </w:r>
      <w:r w:rsidR="00560825">
        <w:fldChar w:fldCharType="separate"/>
      </w:r>
      <w:r w:rsidR="0068538B">
        <w:rPr>
          <w:noProof/>
        </w:rPr>
        <w:t>7</w:t>
      </w:r>
      <w:r w:rsidR="00560825">
        <w:rPr>
          <w:noProof/>
        </w:rPr>
        <w:fldChar w:fldCharType="end"/>
      </w:r>
      <w:r>
        <w:t xml:space="preserve"> Led 7 đoạn</w:t>
      </w:r>
      <w:bookmarkEnd w:id="246"/>
    </w:p>
    <w:tbl>
      <w:tblPr>
        <w:tblStyle w:val="TableGrid"/>
        <w:tblW w:w="0" w:type="auto"/>
        <w:tblLook w:val="04A0" w:firstRow="1" w:lastRow="0" w:firstColumn="1" w:lastColumn="0" w:noHBand="0" w:noVBand="1"/>
      </w:tblPr>
      <w:tblGrid>
        <w:gridCol w:w="4533"/>
        <w:gridCol w:w="4529"/>
      </w:tblGrid>
      <w:tr w:rsidR="005C5B77" w14:paraId="26FBD238" w14:textId="77777777" w:rsidTr="005C5B77">
        <w:tc>
          <w:tcPr>
            <w:tcW w:w="4644" w:type="dxa"/>
          </w:tcPr>
          <w:p w14:paraId="4C972F2C" w14:textId="7E6E1F10" w:rsidR="005C5B77" w:rsidRDefault="004930EE" w:rsidP="00AC64CD">
            <w:pPr>
              <w:spacing w:before="0" w:after="0"/>
            </w:pPr>
            <w:r>
              <w:lastRenderedPageBreak/>
              <w:t>Kích thước</w:t>
            </w:r>
          </w:p>
        </w:tc>
        <w:tc>
          <w:tcPr>
            <w:tcW w:w="4644" w:type="dxa"/>
          </w:tcPr>
          <w:p w14:paraId="5EF98F50" w14:textId="5E0C0512" w:rsidR="005C5B77" w:rsidRDefault="004930EE" w:rsidP="00AC64CD">
            <w:pPr>
              <w:spacing w:before="0" w:after="0"/>
            </w:pPr>
            <w:r>
              <w:t>0.56 inch</w:t>
            </w:r>
          </w:p>
        </w:tc>
      </w:tr>
      <w:tr w:rsidR="005C5B77" w14:paraId="7A506B9E" w14:textId="77777777" w:rsidTr="005C5B77">
        <w:tc>
          <w:tcPr>
            <w:tcW w:w="4644" w:type="dxa"/>
          </w:tcPr>
          <w:p w14:paraId="25BC863D" w14:textId="4FCE192C" w:rsidR="005C5B77" w:rsidRDefault="00AC64CD" w:rsidP="00AC64CD">
            <w:pPr>
              <w:spacing w:before="0" w:after="0"/>
            </w:pPr>
            <w:r>
              <w:t>Màu sắc</w:t>
            </w:r>
          </w:p>
        </w:tc>
        <w:tc>
          <w:tcPr>
            <w:tcW w:w="4644" w:type="dxa"/>
          </w:tcPr>
          <w:p w14:paraId="4C76881C" w14:textId="6171598E" w:rsidR="005C5B77" w:rsidRDefault="00AC64CD" w:rsidP="00AC64CD">
            <w:pPr>
              <w:spacing w:before="0" w:after="0"/>
            </w:pPr>
            <w:r>
              <w:t>Đỏ</w:t>
            </w:r>
          </w:p>
        </w:tc>
      </w:tr>
      <w:tr w:rsidR="005C5B77" w14:paraId="657D80C3" w14:textId="77777777" w:rsidTr="005C5B77">
        <w:tc>
          <w:tcPr>
            <w:tcW w:w="4644" w:type="dxa"/>
          </w:tcPr>
          <w:p w14:paraId="7A3D773E" w14:textId="39679940" w:rsidR="005C5B77" w:rsidRDefault="00AC64CD" w:rsidP="00AC64CD">
            <w:pPr>
              <w:spacing w:before="0" w:after="0"/>
            </w:pPr>
            <w:r>
              <w:t>Số chân</w:t>
            </w:r>
          </w:p>
        </w:tc>
        <w:tc>
          <w:tcPr>
            <w:tcW w:w="4644" w:type="dxa"/>
          </w:tcPr>
          <w:p w14:paraId="231486A1" w14:textId="7A2A2A77" w:rsidR="005C5B77" w:rsidRDefault="00AC64CD" w:rsidP="00AC64CD">
            <w:pPr>
              <w:spacing w:before="0" w:after="0"/>
            </w:pPr>
            <w:r>
              <w:t>10</w:t>
            </w:r>
          </w:p>
        </w:tc>
      </w:tr>
      <w:tr w:rsidR="00AC64CD" w14:paraId="7144331D" w14:textId="77777777" w:rsidTr="005C5B77">
        <w:tc>
          <w:tcPr>
            <w:tcW w:w="4644" w:type="dxa"/>
          </w:tcPr>
          <w:p w14:paraId="6E0C87BC" w14:textId="332CEA70" w:rsidR="00AC64CD" w:rsidRDefault="00AC64CD" w:rsidP="00AC64CD">
            <w:pPr>
              <w:spacing w:before="0" w:after="0"/>
            </w:pPr>
            <w:r>
              <w:t>Điện áp</w:t>
            </w:r>
          </w:p>
        </w:tc>
        <w:tc>
          <w:tcPr>
            <w:tcW w:w="4644" w:type="dxa"/>
          </w:tcPr>
          <w:p w14:paraId="71C01721" w14:textId="655F4757" w:rsidR="00AC64CD" w:rsidRDefault="00AC64CD" w:rsidP="0044706B">
            <w:pPr>
              <w:keepNext/>
              <w:spacing w:before="0" w:after="0"/>
            </w:pPr>
            <w:r>
              <w:t>1.6 - 2.4 V</w:t>
            </w:r>
          </w:p>
        </w:tc>
      </w:tr>
    </w:tbl>
    <w:p w14:paraId="520046FC" w14:textId="1B4700C4" w:rsidR="0044706B" w:rsidRDefault="0044706B">
      <w:pPr>
        <w:pStyle w:val="Caption"/>
      </w:pPr>
      <w:bookmarkStart w:id="247" w:name="_Toc57216270"/>
      <w:bookmarkStart w:id="248" w:name="_Toc57216392"/>
      <w:bookmarkStart w:id="249" w:name="_Toc57216271"/>
      <w:bookmarkStart w:id="250" w:name="_Toc57216393"/>
      <w:bookmarkStart w:id="251" w:name="_Toc57216272"/>
      <w:bookmarkStart w:id="252" w:name="_Toc57216394"/>
      <w:bookmarkStart w:id="253" w:name="_Toc57216273"/>
      <w:bookmarkStart w:id="254" w:name="_Toc57216395"/>
      <w:bookmarkStart w:id="255" w:name="_Toc57216274"/>
      <w:bookmarkStart w:id="256" w:name="_Toc57216396"/>
      <w:bookmarkStart w:id="257" w:name="_Toc57216275"/>
      <w:bookmarkStart w:id="258" w:name="_Toc57216397"/>
      <w:bookmarkStart w:id="259" w:name="_Toc57216276"/>
      <w:bookmarkStart w:id="260" w:name="_Toc57216398"/>
      <w:bookmarkStart w:id="261" w:name="_Toc57216277"/>
      <w:bookmarkStart w:id="262" w:name="_Toc57216399"/>
      <w:bookmarkStart w:id="263" w:name="_Toc57216278"/>
      <w:bookmarkStart w:id="264" w:name="_Toc57216400"/>
      <w:bookmarkStart w:id="265" w:name="_Toc57216279"/>
      <w:bookmarkStart w:id="266" w:name="_Toc57216401"/>
      <w:bookmarkStart w:id="267" w:name="_Toc57216280"/>
      <w:bookmarkStart w:id="268" w:name="_Toc57216402"/>
      <w:bookmarkStart w:id="269" w:name="_Toc57216281"/>
      <w:bookmarkStart w:id="270" w:name="_Toc57216403"/>
      <w:bookmarkStart w:id="271" w:name="_Toc57216282"/>
      <w:bookmarkStart w:id="272" w:name="_Toc57216404"/>
      <w:bookmarkStart w:id="273" w:name="_Toc57216283"/>
      <w:bookmarkStart w:id="274" w:name="_Toc57216405"/>
      <w:bookmarkStart w:id="275" w:name="_Toc57216284"/>
      <w:bookmarkStart w:id="276" w:name="_Toc57216406"/>
      <w:bookmarkStart w:id="277" w:name="_Toc57216285"/>
      <w:bookmarkStart w:id="278" w:name="_Toc57216407"/>
      <w:bookmarkStart w:id="279" w:name="_Toc57216286"/>
      <w:bookmarkStart w:id="280" w:name="_Toc57216408"/>
      <w:bookmarkStart w:id="281" w:name="_Toc57216287"/>
      <w:bookmarkStart w:id="282" w:name="_Toc57216409"/>
      <w:bookmarkStart w:id="283" w:name="_Toc57216288"/>
      <w:bookmarkStart w:id="284" w:name="_Toc57216410"/>
      <w:bookmarkStart w:id="285" w:name="_Toc57216289"/>
      <w:bookmarkStart w:id="286" w:name="_Toc57216411"/>
      <w:bookmarkStart w:id="287" w:name="_Toc57216290"/>
      <w:bookmarkStart w:id="288" w:name="_Toc57216412"/>
      <w:bookmarkStart w:id="289" w:name="_Toc57216291"/>
      <w:bookmarkStart w:id="290" w:name="_Toc57216413"/>
      <w:bookmarkStart w:id="291" w:name="_Toc57216292"/>
      <w:bookmarkStart w:id="292" w:name="_Toc57216414"/>
      <w:bookmarkStart w:id="293" w:name="_Toc57216293"/>
      <w:bookmarkStart w:id="294" w:name="_Toc57216415"/>
      <w:bookmarkStart w:id="295" w:name="_Toc57216294"/>
      <w:bookmarkStart w:id="296" w:name="_Toc57216416"/>
      <w:bookmarkStart w:id="297" w:name="_Toc57216295"/>
      <w:bookmarkStart w:id="298" w:name="_Toc57216417"/>
      <w:bookmarkStart w:id="299" w:name="_Toc57216296"/>
      <w:bookmarkStart w:id="300" w:name="_Toc57216418"/>
      <w:bookmarkStart w:id="301" w:name="_Toc57216297"/>
      <w:bookmarkStart w:id="302" w:name="_Toc57216419"/>
      <w:bookmarkStart w:id="303" w:name="_Toc57216298"/>
      <w:bookmarkStart w:id="304" w:name="_Toc57216420"/>
      <w:bookmarkStart w:id="305" w:name="_Toc57216299"/>
      <w:bookmarkStart w:id="306" w:name="_Toc57216421"/>
      <w:bookmarkStart w:id="307" w:name="_Toc57216300"/>
      <w:bookmarkStart w:id="308" w:name="_Toc57216422"/>
      <w:bookmarkStart w:id="309" w:name="_Toc57216301"/>
      <w:bookmarkStart w:id="310" w:name="_Toc57216423"/>
      <w:bookmarkStart w:id="311" w:name="_Toc57216302"/>
      <w:bookmarkStart w:id="312" w:name="_Toc57216424"/>
      <w:bookmarkStart w:id="313" w:name="_Toc57216303"/>
      <w:bookmarkStart w:id="314" w:name="_Toc57216425"/>
      <w:bookmarkStart w:id="315" w:name="_Toc57216304"/>
      <w:bookmarkStart w:id="316" w:name="_Toc57216426"/>
      <w:bookmarkStart w:id="317" w:name="_Toc57216305"/>
      <w:bookmarkStart w:id="318" w:name="_Toc57216427"/>
      <w:bookmarkStart w:id="319" w:name="_Toc57216306"/>
      <w:bookmarkStart w:id="320" w:name="_Toc57216428"/>
      <w:bookmarkStart w:id="321" w:name="_Toc57216307"/>
      <w:bookmarkStart w:id="322" w:name="_Toc57216429"/>
      <w:bookmarkStart w:id="323" w:name="_Toc57216308"/>
      <w:bookmarkStart w:id="324" w:name="_Toc57216430"/>
      <w:bookmarkStart w:id="325" w:name="_Toc57216309"/>
      <w:bookmarkStart w:id="326" w:name="_Toc57216431"/>
      <w:bookmarkStart w:id="327" w:name="_Toc57216310"/>
      <w:bookmarkStart w:id="328" w:name="_Toc57216432"/>
      <w:bookmarkStart w:id="329" w:name="_Toc57216311"/>
      <w:bookmarkStart w:id="330" w:name="_Toc57216433"/>
      <w:bookmarkStart w:id="331" w:name="_Toc57216312"/>
      <w:bookmarkStart w:id="332" w:name="_Toc57216434"/>
      <w:bookmarkStart w:id="333" w:name="_Toc57216313"/>
      <w:bookmarkStart w:id="334" w:name="_Toc57216435"/>
      <w:bookmarkStart w:id="335" w:name="_Toc57216314"/>
      <w:bookmarkStart w:id="336" w:name="_Toc57216436"/>
      <w:bookmarkStart w:id="337" w:name="_Toc57216315"/>
      <w:bookmarkStart w:id="338" w:name="_Toc57216437"/>
      <w:bookmarkStart w:id="339" w:name="_Toc57216316"/>
      <w:bookmarkStart w:id="340" w:name="_Toc57216438"/>
      <w:bookmarkStart w:id="341" w:name="_Toc57216317"/>
      <w:bookmarkStart w:id="342" w:name="_Toc57216439"/>
      <w:bookmarkStart w:id="343" w:name="_Toc57216318"/>
      <w:bookmarkStart w:id="344" w:name="_Toc57216440"/>
      <w:bookmarkStart w:id="345" w:name="_Toc57216319"/>
      <w:bookmarkStart w:id="346" w:name="_Toc57216441"/>
      <w:bookmarkStart w:id="347" w:name="_Toc57216320"/>
      <w:bookmarkStart w:id="348" w:name="_Toc57216442"/>
      <w:bookmarkStart w:id="349" w:name="_Toc57216321"/>
      <w:bookmarkStart w:id="350" w:name="_Toc57216443"/>
      <w:bookmarkStart w:id="351" w:name="_Toc57216322"/>
      <w:bookmarkStart w:id="352" w:name="_Toc57216444"/>
      <w:bookmarkStart w:id="353" w:name="_Toc57216323"/>
      <w:bookmarkStart w:id="354" w:name="_Toc57216445"/>
      <w:bookmarkStart w:id="355" w:name="_Toc57216324"/>
      <w:bookmarkStart w:id="356" w:name="_Toc57216446"/>
      <w:bookmarkStart w:id="357" w:name="_Toc57216325"/>
      <w:bookmarkStart w:id="358" w:name="_Toc57216447"/>
      <w:bookmarkStart w:id="359" w:name="_Toc57216326"/>
      <w:bookmarkStart w:id="360" w:name="_Toc57216448"/>
      <w:bookmarkStart w:id="361" w:name="_Toc57216327"/>
      <w:bookmarkStart w:id="362" w:name="_Toc57216449"/>
      <w:bookmarkStart w:id="363" w:name="_Toc57216328"/>
      <w:bookmarkStart w:id="364" w:name="_Toc57216450"/>
      <w:bookmarkStart w:id="365" w:name="_Toc57216329"/>
      <w:bookmarkStart w:id="366" w:name="_Toc57216451"/>
      <w:bookmarkStart w:id="367" w:name="_Toc57216330"/>
      <w:bookmarkStart w:id="368" w:name="_Toc57216452"/>
      <w:bookmarkStart w:id="369" w:name="_Toc57216331"/>
      <w:bookmarkStart w:id="370" w:name="_Toc57216453"/>
      <w:bookmarkStart w:id="371" w:name="_Toc57216332"/>
      <w:bookmarkStart w:id="372" w:name="_Toc57216454"/>
      <w:bookmarkStart w:id="373" w:name="_Toc57216333"/>
      <w:bookmarkStart w:id="374" w:name="_Toc57216455"/>
      <w:bookmarkStart w:id="375" w:name="_Toc57216334"/>
      <w:bookmarkStart w:id="376" w:name="_Toc57216456"/>
      <w:bookmarkStart w:id="377" w:name="_Toc57216335"/>
      <w:bookmarkStart w:id="378" w:name="_Toc57216457"/>
      <w:bookmarkStart w:id="379" w:name="_Toc57216336"/>
      <w:bookmarkStart w:id="380" w:name="_Toc57216458"/>
      <w:bookmarkStart w:id="381" w:name="_Toc57216337"/>
      <w:bookmarkStart w:id="382" w:name="_Toc57216459"/>
      <w:bookmarkStart w:id="383" w:name="_Toc57216338"/>
      <w:bookmarkStart w:id="384" w:name="_Toc57216460"/>
      <w:bookmarkStart w:id="385" w:name="_Toc57216339"/>
      <w:bookmarkStart w:id="386" w:name="_Toc57216461"/>
      <w:bookmarkStart w:id="387" w:name="_Toc57216340"/>
      <w:bookmarkStart w:id="388" w:name="_Toc57216462"/>
      <w:bookmarkStart w:id="389" w:name="_Toc57216341"/>
      <w:bookmarkStart w:id="390" w:name="_Toc57216463"/>
      <w:bookmarkStart w:id="391" w:name="_Toc57216342"/>
      <w:bookmarkStart w:id="392" w:name="_Toc57216464"/>
      <w:bookmarkStart w:id="393" w:name="_Toc57216343"/>
      <w:bookmarkStart w:id="394" w:name="_Toc57216465"/>
      <w:bookmarkStart w:id="395" w:name="_Toc57216344"/>
      <w:bookmarkStart w:id="396" w:name="_Toc57216466"/>
      <w:bookmarkStart w:id="397" w:name="_Toc57216345"/>
      <w:bookmarkStart w:id="398" w:name="_Toc57216467"/>
      <w:bookmarkStart w:id="399" w:name="_Toc57216346"/>
      <w:bookmarkStart w:id="400" w:name="_Toc57216468"/>
      <w:bookmarkStart w:id="401" w:name="_Toc57216347"/>
      <w:bookmarkStart w:id="402" w:name="_Toc57216469"/>
      <w:bookmarkStart w:id="403" w:name="_Toc57216348"/>
      <w:bookmarkStart w:id="404" w:name="_Toc57216470"/>
      <w:bookmarkStart w:id="405" w:name="_Toc57216349"/>
      <w:bookmarkStart w:id="406" w:name="_Toc57216471"/>
      <w:bookmarkStart w:id="407" w:name="_Toc57216350"/>
      <w:bookmarkStart w:id="408" w:name="_Toc57216472"/>
      <w:bookmarkStart w:id="409" w:name="_Toc57216351"/>
      <w:bookmarkStart w:id="410" w:name="_Toc57216473"/>
      <w:bookmarkStart w:id="411" w:name="_Toc57216352"/>
      <w:bookmarkStart w:id="412" w:name="_Toc57216474"/>
      <w:bookmarkStart w:id="413" w:name="_Toc57216353"/>
      <w:bookmarkStart w:id="414" w:name="_Toc57216475"/>
      <w:bookmarkStart w:id="415" w:name="_Toc57216354"/>
      <w:bookmarkStart w:id="416" w:name="_Toc57216476"/>
      <w:bookmarkStart w:id="417" w:name="_Toc57216355"/>
      <w:bookmarkStart w:id="418" w:name="_Toc57216477"/>
      <w:bookmarkStart w:id="419" w:name="_Toc57216356"/>
      <w:bookmarkStart w:id="420" w:name="_Toc57216478"/>
      <w:bookmarkStart w:id="421" w:name="_Toc57216357"/>
      <w:bookmarkStart w:id="422" w:name="_Toc57216479"/>
      <w:bookmarkStart w:id="423" w:name="_Toc57216358"/>
      <w:bookmarkStart w:id="424" w:name="_Toc57216480"/>
      <w:bookmarkStart w:id="425" w:name="_Toc105277326"/>
      <w:bookmarkStart w:id="426" w:name="_Toc67480320"/>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t xml:space="preserve">Hình </w:t>
      </w:r>
      <w:r w:rsidR="00560825">
        <w:fldChar w:fldCharType="begin"/>
      </w:r>
      <w:r w:rsidR="00560825">
        <w:instrText xml:space="preserve"> STYLEREF 1 \s </w:instrText>
      </w:r>
      <w:r w:rsidR="00560825">
        <w:fldChar w:fldCharType="separate"/>
      </w:r>
      <w:r w:rsidR="0068538B">
        <w:rPr>
          <w:noProof/>
        </w:rPr>
        <w:t>2</w:t>
      </w:r>
      <w:r w:rsidR="00560825">
        <w:rPr>
          <w:noProof/>
        </w:rPr>
        <w:fldChar w:fldCharType="end"/>
      </w:r>
      <w:r w:rsidR="0068538B">
        <w:t>.</w:t>
      </w:r>
      <w:r w:rsidR="00560825">
        <w:fldChar w:fldCharType="begin"/>
      </w:r>
      <w:r w:rsidR="00560825">
        <w:instrText xml:space="preserve"> SEQ Hình \* ARABIC \s 1 </w:instrText>
      </w:r>
      <w:r w:rsidR="00560825">
        <w:fldChar w:fldCharType="separate"/>
      </w:r>
      <w:r w:rsidR="0068538B">
        <w:rPr>
          <w:noProof/>
        </w:rPr>
        <w:t>8</w:t>
      </w:r>
      <w:r w:rsidR="00560825">
        <w:rPr>
          <w:noProof/>
        </w:rPr>
        <w:fldChar w:fldCharType="end"/>
      </w:r>
      <w:r>
        <w:t xml:space="preserve"> Thông số kỹ thuật led 7 đoạn</w:t>
      </w:r>
      <w:bookmarkEnd w:id="425"/>
    </w:p>
    <w:p w14:paraId="04260517" w14:textId="04E0F15E" w:rsidR="00A65BDC" w:rsidRDefault="0022252A" w:rsidP="00F95B37">
      <w:pPr>
        <w:pStyle w:val="Heading3"/>
      </w:pPr>
      <w:bookmarkStart w:id="427" w:name="_Toc105277258"/>
      <w:r>
        <w:t>Mạch thời gian thực RTC DS1307</w:t>
      </w:r>
      <w:bookmarkEnd w:id="427"/>
    </w:p>
    <w:p w14:paraId="5859816A" w14:textId="77777777" w:rsidR="0044706B" w:rsidRDefault="002979C6" w:rsidP="0044706B">
      <w:pPr>
        <w:keepNext/>
        <w:spacing w:before="0"/>
        <w:jc w:val="center"/>
      </w:pPr>
      <w:r>
        <w:rPr>
          <w:noProof/>
        </w:rPr>
        <w:drawing>
          <wp:inline distT="0" distB="0" distL="0" distR="0" wp14:anchorId="7067E7AF" wp14:editId="370FB158">
            <wp:extent cx="1470660" cy="1470660"/>
            <wp:effectExtent l="0" t="0" r="0" b="0"/>
            <wp:docPr id="19" name="Picture 19" descr="Module thời gian DS1307 - storelinhkie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 thời gian DS1307 - storelinhkien.co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inline>
        </w:drawing>
      </w:r>
    </w:p>
    <w:p w14:paraId="07FFF599" w14:textId="1D138DF8" w:rsidR="00F95B37" w:rsidRDefault="0044706B" w:rsidP="0044706B">
      <w:pPr>
        <w:pStyle w:val="Caption"/>
      </w:pPr>
      <w:bookmarkStart w:id="428" w:name="_Toc105277327"/>
      <w:r>
        <w:t xml:space="preserve">Hình </w:t>
      </w:r>
      <w:r w:rsidR="00560825">
        <w:fldChar w:fldCharType="begin"/>
      </w:r>
      <w:r w:rsidR="00560825">
        <w:instrText xml:space="preserve"> STYLEREF 1 \s </w:instrText>
      </w:r>
      <w:r w:rsidR="00560825">
        <w:fldChar w:fldCharType="separate"/>
      </w:r>
      <w:r w:rsidR="0068538B">
        <w:rPr>
          <w:noProof/>
        </w:rPr>
        <w:t>2</w:t>
      </w:r>
      <w:r w:rsidR="00560825">
        <w:rPr>
          <w:noProof/>
        </w:rPr>
        <w:fldChar w:fldCharType="end"/>
      </w:r>
      <w:r w:rsidR="0068538B">
        <w:t>.</w:t>
      </w:r>
      <w:r w:rsidR="00560825">
        <w:fldChar w:fldCharType="begin"/>
      </w:r>
      <w:r w:rsidR="00560825">
        <w:instrText xml:space="preserve"> SEQ Hình \* ARABIC \s 1 </w:instrText>
      </w:r>
      <w:r w:rsidR="00560825">
        <w:fldChar w:fldCharType="separate"/>
      </w:r>
      <w:r w:rsidR="0068538B">
        <w:rPr>
          <w:noProof/>
        </w:rPr>
        <w:t>9</w:t>
      </w:r>
      <w:r w:rsidR="00560825">
        <w:rPr>
          <w:noProof/>
        </w:rPr>
        <w:fldChar w:fldCharType="end"/>
      </w:r>
      <w:r>
        <w:t xml:space="preserve"> Module thời gian thực</w:t>
      </w:r>
      <w:bookmarkEnd w:id="428"/>
    </w:p>
    <w:tbl>
      <w:tblPr>
        <w:tblStyle w:val="TableGrid"/>
        <w:tblW w:w="0" w:type="auto"/>
        <w:tblLook w:val="04A0" w:firstRow="1" w:lastRow="0" w:firstColumn="1" w:lastColumn="0" w:noHBand="0" w:noVBand="1"/>
      </w:tblPr>
      <w:tblGrid>
        <w:gridCol w:w="4533"/>
        <w:gridCol w:w="4529"/>
      </w:tblGrid>
      <w:tr w:rsidR="00F95B37" w14:paraId="7B885856" w14:textId="77777777" w:rsidTr="00F95B37">
        <w:tc>
          <w:tcPr>
            <w:tcW w:w="4644" w:type="dxa"/>
          </w:tcPr>
          <w:p w14:paraId="0622BD08" w14:textId="4B24D527" w:rsidR="00F95B37" w:rsidRDefault="00F95B37" w:rsidP="0022252A">
            <w:pPr>
              <w:spacing w:before="0" w:after="0"/>
            </w:pPr>
            <w:r>
              <w:t>Kích thước</w:t>
            </w:r>
          </w:p>
        </w:tc>
        <w:tc>
          <w:tcPr>
            <w:tcW w:w="4644" w:type="dxa"/>
          </w:tcPr>
          <w:p w14:paraId="7DBA9F90" w14:textId="51996494" w:rsidR="00F95B37" w:rsidRDefault="0022252A" w:rsidP="0022252A">
            <w:pPr>
              <w:spacing w:before="0" w:after="0"/>
            </w:pPr>
            <w:r>
              <w:t>27 x 28 x 8.4 mm</w:t>
            </w:r>
          </w:p>
        </w:tc>
      </w:tr>
      <w:tr w:rsidR="00F95B37" w14:paraId="16D93710" w14:textId="77777777" w:rsidTr="00F95B37">
        <w:tc>
          <w:tcPr>
            <w:tcW w:w="4644" w:type="dxa"/>
          </w:tcPr>
          <w:p w14:paraId="38B1D35A" w14:textId="75D37341" w:rsidR="00F95B37" w:rsidRDefault="00F95B37" w:rsidP="0022252A">
            <w:pPr>
              <w:spacing w:before="0" w:after="0"/>
            </w:pPr>
            <w:r>
              <w:t>Nguồn cung cấp</w:t>
            </w:r>
          </w:p>
        </w:tc>
        <w:tc>
          <w:tcPr>
            <w:tcW w:w="4644" w:type="dxa"/>
          </w:tcPr>
          <w:p w14:paraId="19060421" w14:textId="302A4066" w:rsidR="00F95B37" w:rsidRDefault="0022252A" w:rsidP="0022252A">
            <w:pPr>
              <w:spacing w:before="0" w:after="0"/>
            </w:pPr>
            <w:r>
              <w:t>5 VDC</w:t>
            </w:r>
          </w:p>
        </w:tc>
      </w:tr>
      <w:tr w:rsidR="00F95B37" w14:paraId="0C247305" w14:textId="77777777" w:rsidTr="00F95B37">
        <w:tc>
          <w:tcPr>
            <w:tcW w:w="4644" w:type="dxa"/>
          </w:tcPr>
          <w:p w14:paraId="262228D2" w14:textId="48034A73" w:rsidR="00F95B37" w:rsidRDefault="0022252A" w:rsidP="0022252A">
            <w:pPr>
              <w:spacing w:before="0" w:after="0"/>
            </w:pPr>
            <w:r>
              <w:t>Giao tiếp</w:t>
            </w:r>
          </w:p>
        </w:tc>
        <w:tc>
          <w:tcPr>
            <w:tcW w:w="4644" w:type="dxa"/>
          </w:tcPr>
          <w:p w14:paraId="0784C920" w14:textId="0E322582" w:rsidR="00F95B37" w:rsidRDefault="0022252A" w:rsidP="0022252A">
            <w:pPr>
              <w:spacing w:before="0" w:after="0"/>
            </w:pPr>
            <w:r>
              <w:t>I2C</w:t>
            </w:r>
          </w:p>
        </w:tc>
      </w:tr>
      <w:tr w:rsidR="00F95B37" w14:paraId="438EB1F4" w14:textId="77777777" w:rsidTr="00F95B37">
        <w:tc>
          <w:tcPr>
            <w:tcW w:w="4644" w:type="dxa"/>
          </w:tcPr>
          <w:p w14:paraId="6D5D489A" w14:textId="75DF65A2" w:rsidR="00F95B37" w:rsidRDefault="0022252A" w:rsidP="0022252A">
            <w:pPr>
              <w:spacing w:before="0" w:after="0"/>
            </w:pPr>
            <w:r>
              <w:t xml:space="preserve">Tần số </w:t>
            </w:r>
          </w:p>
        </w:tc>
        <w:tc>
          <w:tcPr>
            <w:tcW w:w="4644" w:type="dxa"/>
          </w:tcPr>
          <w:p w14:paraId="2EB72838" w14:textId="6E110B2A" w:rsidR="00F95B37" w:rsidRDefault="0022252A" w:rsidP="0044706B">
            <w:pPr>
              <w:keepNext/>
              <w:spacing w:before="0" w:after="0"/>
            </w:pPr>
            <w:r>
              <w:t>1 Hz</w:t>
            </w:r>
          </w:p>
        </w:tc>
      </w:tr>
    </w:tbl>
    <w:p w14:paraId="4D91C835" w14:textId="3CD32CEF" w:rsidR="00F95B37" w:rsidRPr="00F95B37" w:rsidRDefault="0044706B" w:rsidP="0044706B">
      <w:pPr>
        <w:pStyle w:val="Caption"/>
      </w:pPr>
      <w:bookmarkStart w:id="429" w:name="_Toc105277328"/>
      <w:r>
        <w:t xml:space="preserve">Hình </w:t>
      </w:r>
      <w:r w:rsidR="00560825">
        <w:fldChar w:fldCharType="begin"/>
      </w:r>
      <w:r w:rsidR="00560825">
        <w:instrText xml:space="preserve"> STYLEREF 1 \s </w:instrText>
      </w:r>
      <w:r w:rsidR="00560825">
        <w:fldChar w:fldCharType="separate"/>
      </w:r>
      <w:r w:rsidR="0068538B">
        <w:rPr>
          <w:noProof/>
        </w:rPr>
        <w:t>2</w:t>
      </w:r>
      <w:r w:rsidR="00560825">
        <w:rPr>
          <w:noProof/>
        </w:rPr>
        <w:fldChar w:fldCharType="end"/>
      </w:r>
      <w:r w:rsidR="0068538B">
        <w:t>.</w:t>
      </w:r>
      <w:r w:rsidR="00560825">
        <w:fldChar w:fldCharType="begin"/>
      </w:r>
      <w:r w:rsidR="00560825">
        <w:instrText xml:space="preserve"> SEQ Hình \* ARABIC \s 1 </w:instrText>
      </w:r>
      <w:r w:rsidR="00560825">
        <w:fldChar w:fldCharType="separate"/>
      </w:r>
      <w:r w:rsidR="0068538B">
        <w:rPr>
          <w:noProof/>
        </w:rPr>
        <w:t>10</w:t>
      </w:r>
      <w:r w:rsidR="00560825">
        <w:rPr>
          <w:noProof/>
        </w:rPr>
        <w:fldChar w:fldCharType="end"/>
      </w:r>
      <w:r>
        <w:t xml:space="preserve"> Thông số kỹ thuật module thời gian thực</w:t>
      </w:r>
      <w:bookmarkEnd w:id="429"/>
    </w:p>
    <w:p w14:paraId="12B35170" w14:textId="28528B13" w:rsidR="00D12650" w:rsidRDefault="007E4771" w:rsidP="00042AA2">
      <w:pPr>
        <w:pStyle w:val="Heading2"/>
      </w:pPr>
      <w:bookmarkStart w:id="430" w:name="_Toc105277259"/>
      <w:bookmarkEnd w:id="426"/>
      <w:r>
        <w:lastRenderedPageBreak/>
        <w:t>Sơ đồ nguyên lý</w:t>
      </w:r>
      <w:bookmarkEnd w:id="430"/>
    </w:p>
    <w:p w14:paraId="1819D077" w14:textId="77777777" w:rsidR="0044706B" w:rsidRDefault="00C46637" w:rsidP="00F55036">
      <w:pPr>
        <w:keepNext/>
        <w:spacing w:before="0"/>
        <w:jc w:val="center"/>
      </w:pPr>
      <w:r>
        <w:rPr>
          <w:noProof/>
        </w:rPr>
        <w:drawing>
          <wp:inline distT="0" distB="0" distL="0" distR="0" wp14:anchorId="10B82232" wp14:editId="2E1E20C9">
            <wp:extent cx="5379720" cy="25362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3030" cy="2542547"/>
                    </a:xfrm>
                    <a:prstGeom prst="rect">
                      <a:avLst/>
                    </a:prstGeom>
                  </pic:spPr>
                </pic:pic>
              </a:graphicData>
            </a:graphic>
          </wp:inline>
        </w:drawing>
      </w:r>
      <w:bookmarkEnd w:id="230"/>
      <w:bookmarkEnd w:id="231"/>
      <w:bookmarkEnd w:id="232"/>
      <w:bookmarkEnd w:id="233"/>
      <w:bookmarkEnd w:id="234"/>
      <w:bookmarkEnd w:id="235"/>
      <w:bookmarkEnd w:id="236"/>
    </w:p>
    <w:p w14:paraId="417B96A2" w14:textId="69E3F9B5" w:rsidR="00C46637" w:rsidRDefault="0044706B" w:rsidP="0044706B">
      <w:pPr>
        <w:pStyle w:val="Caption"/>
        <w:rPr>
          <w:szCs w:val="26"/>
        </w:rPr>
      </w:pPr>
      <w:bookmarkStart w:id="431" w:name="_Toc105277329"/>
      <w:r>
        <w:t xml:space="preserve">Hình </w:t>
      </w:r>
      <w:r w:rsidR="00560825">
        <w:fldChar w:fldCharType="begin"/>
      </w:r>
      <w:r w:rsidR="00560825">
        <w:instrText xml:space="preserve"> STYLEREF 1 \s </w:instrText>
      </w:r>
      <w:r w:rsidR="00560825">
        <w:fldChar w:fldCharType="separate"/>
      </w:r>
      <w:r w:rsidR="0068538B">
        <w:rPr>
          <w:noProof/>
        </w:rPr>
        <w:t>2</w:t>
      </w:r>
      <w:r w:rsidR="00560825">
        <w:rPr>
          <w:noProof/>
        </w:rPr>
        <w:fldChar w:fldCharType="end"/>
      </w:r>
      <w:r w:rsidR="0068538B">
        <w:t>.</w:t>
      </w:r>
      <w:r w:rsidR="00560825">
        <w:fldChar w:fldCharType="begin"/>
      </w:r>
      <w:r w:rsidR="00560825">
        <w:instrText xml:space="preserve"> SEQ Hình \* ARABIC \s 1 </w:instrText>
      </w:r>
      <w:r w:rsidR="00560825">
        <w:fldChar w:fldCharType="separate"/>
      </w:r>
      <w:r w:rsidR="0068538B">
        <w:rPr>
          <w:noProof/>
        </w:rPr>
        <w:t>11</w:t>
      </w:r>
      <w:r w:rsidR="00560825">
        <w:rPr>
          <w:noProof/>
        </w:rPr>
        <w:fldChar w:fldCharType="end"/>
      </w:r>
      <w:r>
        <w:t xml:space="preserve"> Sơ đồ nguyên lý của mạch</w:t>
      </w:r>
      <w:bookmarkEnd w:id="431"/>
    </w:p>
    <w:p w14:paraId="3C9371FA" w14:textId="3637C63D" w:rsidR="0068538B" w:rsidRPr="0068538B" w:rsidRDefault="00D46DBE" w:rsidP="0068538B">
      <w:pPr>
        <w:pStyle w:val="Heading2"/>
      </w:pPr>
      <w:bookmarkStart w:id="432" w:name="_Toc105277260"/>
      <w:r>
        <w:rPr>
          <w:noProof/>
        </w:rPr>
        <mc:AlternateContent>
          <mc:Choice Requires="wpg">
            <w:drawing>
              <wp:anchor distT="0" distB="0" distL="114300" distR="114300" simplePos="0" relativeHeight="251656192" behindDoc="0" locked="0" layoutInCell="1" allowOverlap="1" wp14:anchorId="210B613C" wp14:editId="47F16E3A">
                <wp:simplePos x="0" y="0"/>
                <wp:positionH relativeFrom="column">
                  <wp:posOffset>710565</wp:posOffset>
                </wp:positionH>
                <wp:positionV relativeFrom="paragraph">
                  <wp:posOffset>394335</wp:posOffset>
                </wp:positionV>
                <wp:extent cx="4739640" cy="3649980"/>
                <wp:effectExtent l="38100" t="0" r="80010" b="26670"/>
                <wp:wrapNone/>
                <wp:docPr id="85" name="Group 85"/>
                <wp:cNvGraphicFramePr/>
                <a:graphic xmlns:a="http://schemas.openxmlformats.org/drawingml/2006/main">
                  <a:graphicData uri="http://schemas.microsoft.com/office/word/2010/wordprocessingGroup">
                    <wpg:wgp>
                      <wpg:cNvGrpSpPr/>
                      <wpg:grpSpPr>
                        <a:xfrm>
                          <a:off x="0" y="0"/>
                          <a:ext cx="4739640" cy="3649980"/>
                          <a:chOff x="0" y="0"/>
                          <a:chExt cx="4625340" cy="4541520"/>
                        </a:xfrm>
                      </wpg:grpSpPr>
                      <wps:wsp>
                        <wps:cNvPr id="23" name="Oval 23"/>
                        <wps:cNvSpPr/>
                        <wps:spPr>
                          <a:xfrm>
                            <a:off x="434340" y="0"/>
                            <a:ext cx="1409700" cy="4038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83FE2A" w14:textId="481B6D20" w:rsidR="00C46637" w:rsidRPr="00465F57" w:rsidRDefault="00C46637" w:rsidP="0016248D">
                              <w:pPr>
                                <w:spacing w:before="0" w:after="0"/>
                                <w:jc w:val="center"/>
                                <w:rPr>
                                  <w:sz w:val="24"/>
                                  <w:szCs w:val="24"/>
                                </w:rPr>
                              </w:pPr>
                              <w:r w:rsidRPr="00465F57">
                                <w:rPr>
                                  <w:sz w:val="24"/>
                                  <w:szCs w:val="24"/>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34340" y="640080"/>
                            <a:ext cx="140970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B40AEA" w14:textId="581260E8" w:rsidR="0016248D" w:rsidRPr="00465F57" w:rsidRDefault="0016248D" w:rsidP="0016248D">
                              <w:pPr>
                                <w:spacing w:before="0"/>
                                <w:jc w:val="center"/>
                                <w:rPr>
                                  <w:sz w:val="24"/>
                                  <w:szCs w:val="24"/>
                                </w:rPr>
                              </w:pPr>
                              <w:r w:rsidRPr="00465F57">
                                <w:rPr>
                                  <w:sz w:val="24"/>
                                  <w:szCs w:val="24"/>
                                </w:rPr>
                                <w:t>Đọc thời gian từ RTC DS1307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1485900"/>
                            <a:ext cx="228600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E7DBF6" w14:textId="43C0B9D1" w:rsidR="00792CF3" w:rsidRPr="00465F57" w:rsidRDefault="00792CF3" w:rsidP="00792CF3">
                              <w:pPr>
                                <w:spacing w:before="0"/>
                                <w:jc w:val="center"/>
                                <w:rPr>
                                  <w:sz w:val="24"/>
                                  <w:szCs w:val="24"/>
                                </w:rPr>
                              </w:pPr>
                              <w:r w:rsidRPr="00465F57">
                                <w:rPr>
                                  <w:sz w:val="24"/>
                                  <w:szCs w:val="24"/>
                                </w:rPr>
                                <w:t>Kiểm tra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ecision 27"/>
                        <wps:cNvSpPr/>
                        <wps:spPr>
                          <a:xfrm>
                            <a:off x="0" y="2251710"/>
                            <a:ext cx="2286000" cy="72771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B1C11A" w14:textId="5725D941" w:rsidR="00792CF3" w:rsidRPr="00437B4C" w:rsidRDefault="00792CF3" w:rsidP="00437B4C">
                              <w:pPr>
                                <w:spacing w:before="0" w:after="0"/>
                                <w:rPr>
                                  <w:sz w:val="24"/>
                                  <w:szCs w:val="24"/>
                                </w:rPr>
                              </w:pPr>
                              <w:r w:rsidRPr="00437B4C">
                                <w:rPr>
                                  <w:sz w:val="24"/>
                                  <w:szCs w:val="24"/>
                                </w:rPr>
                                <w:t xml:space="preserve">Giờ = 23h - </w:t>
                              </w:r>
                              <w:r w:rsidR="00465F57" w:rsidRPr="00437B4C">
                                <w:rPr>
                                  <w:sz w:val="24"/>
                                  <w:szCs w:val="24"/>
                                </w:rPr>
                                <w:t>4</w:t>
                              </w:r>
                              <w:r w:rsidRPr="00437B4C">
                                <w:rPr>
                                  <w:sz w:val="24"/>
                                  <w:szCs w:val="24"/>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ecision 28"/>
                        <wps:cNvSpPr/>
                        <wps:spPr>
                          <a:xfrm>
                            <a:off x="0" y="3364230"/>
                            <a:ext cx="2286000" cy="72771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1ECCB5" w14:textId="3D2F9655" w:rsidR="00465F57" w:rsidRPr="00792CF3" w:rsidRDefault="00465F57" w:rsidP="00465F57">
                              <w:pPr>
                                <w:spacing w:before="0"/>
                                <w:rPr>
                                  <w:sz w:val="24"/>
                                  <w:szCs w:val="24"/>
                                </w:rPr>
                              </w:pPr>
                              <w:r w:rsidRPr="00792CF3">
                                <w:rPr>
                                  <w:sz w:val="24"/>
                                  <w:szCs w:val="24"/>
                                </w:rPr>
                                <w:t xml:space="preserve">Giờ = </w:t>
                              </w:r>
                              <w:r>
                                <w:rPr>
                                  <w:sz w:val="24"/>
                                  <w:szCs w:val="24"/>
                                </w:rPr>
                                <w:t>5h - 22h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735580" y="2438400"/>
                            <a:ext cx="162306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FAC1A1" w14:textId="4FE9E6A8" w:rsidR="00465F57" w:rsidRPr="00465F57" w:rsidRDefault="00465F57" w:rsidP="00465F57">
                              <w:pPr>
                                <w:spacing w:before="0"/>
                                <w:jc w:val="center"/>
                                <w:rPr>
                                  <w:sz w:val="24"/>
                                  <w:szCs w:val="24"/>
                                </w:rPr>
                              </w:pPr>
                              <w:r>
                                <w:rPr>
                                  <w:sz w:val="24"/>
                                  <w:szCs w:val="24"/>
                                </w:rPr>
                                <w:t>Chế độ ban đêm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735580" y="3558540"/>
                            <a:ext cx="162306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20035C" w14:textId="5D55D027" w:rsidR="00465F57" w:rsidRPr="00465F57" w:rsidRDefault="00465F57" w:rsidP="00465F57">
                              <w:pPr>
                                <w:spacing w:before="0"/>
                                <w:jc w:val="center"/>
                                <w:rPr>
                                  <w:sz w:val="24"/>
                                  <w:szCs w:val="24"/>
                                </w:rPr>
                              </w:pPr>
                              <w:r>
                                <w:rPr>
                                  <w:sz w:val="24"/>
                                  <w:szCs w:val="24"/>
                                </w:rPr>
                                <w:t xml:space="preserve">Chế độ ban </w:t>
                              </w:r>
                              <w:r w:rsidR="00843A4D">
                                <w:rPr>
                                  <w:sz w:val="24"/>
                                  <w:szCs w:val="24"/>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1143000" y="403860"/>
                            <a:ext cx="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1143000" y="1249680"/>
                            <a:ext cx="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1143000" y="1821180"/>
                            <a:ext cx="0" cy="430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1143000" y="2979420"/>
                            <a:ext cx="0" cy="384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2286000" y="3726180"/>
                            <a:ext cx="449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2286000" y="2613660"/>
                            <a:ext cx="449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1143000" y="4091940"/>
                            <a:ext cx="0" cy="44958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a:off x="1143000" y="4541520"/>
                            <a:ext cx="3482340" cy="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4625340" y="205740"/>
                            <a:ext cx="0" cy="433578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flipH="1">
                            <a:off x="1844040" y="205740"/>
                            <a:ext cx="2781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a:off x="4358640" y="261366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a:off x="4358640" y="372618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Text Box 67"/>
                        <wps:cNvSpPr txBox="1"/>
                        <wps:spPr>
                          <a:xfrm>
                            <a:off x="2339340" y="2293620"/>
                            <a:ext cx="304800" cy="312420"/>
                          </a:xfrm>
                          <a:prstGeom prst="rect">
                            <a:avLst/>
                          </a:prstGeom>
                          <a:solidFill>
                            <a:schemeClr val="lt1"/>
                          </a:solidFill>
                          <a:ln w="6350">
                            <a:solidFill>
                              <a:schemeClr val="bg1"/>
                            </a:solidFill>
                          </a:ln>
                        </wps:spPr>
                        <wps:txbx>
                          <w:txbxContent>
                            <w:p w14:paraId="0ECAE9FB" w14:textId="31E9D5E7" w:rsidR="0069674D" w:rsidRPr="0069674D" w:rsidRDefault="0069674D" w:rsidP="0069674D">
                              <w:pPr>
                                <w:spacing w:before="0" w:after="0"/>
                                <w:rPr>
                                  <w:b/>
                                  <w:bCs/>
                                </w:rPr>
                              </w:pPr>
                              <w:r>
                                <w:rPr>
                                  <w:b/>
                                  <w:bC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1181100" y="3025140"/>
                            <a:ext cx="304800" cy="312420"/>
                          </a:xfrm>
                          <a:prstGeom prst="rect">
                            <a:avLst/>
                          </a:prstGeom>
                          <a:solidFill>
                            <a:schemeClr val="lt1"/>
                          </a:solidFill>
                          <a:ln w="6350">
                            <a:solidFill>
                              <a:schemeClr val="bg1"/>
                            </a:solidFill>
                          </a:ln>
                        </wps:spPr>
                        <wps:txbx>
                          <w:txbxContent>
                            <w:p w14:paraId="08719D78" w14:textId="615A7742" w:rsidR="0069674D" w:rsidRPr="0069674D" w:rsidRDefault="0069674D" w:rsidP="0069674D">
                              <w:pPr>
                                <w:spacing w:before="0"/>
                                <w:rPr>
                                  <w:b/>
                                  <w:bCs/>
                                </w:rPr>
                              </w:pPr>
                              <w:r>
                                <w:rPr>
                                  <w:b/>
                                  <w:bC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1181100" y="4130040"/>
                            <a:ext cx="304800" cy="312420"/>
                          </a:xfrm>
                          <a:prstGeom prst="rect">
                            <a:avLst/>
                          </a:prstGeom>
                          <a:solidFill>
                            <a:schemeClr val="lt1"/>
                          </a:solidFill>
                          <a:ln w="6350">
                            <a:solidFill>
                              <a:schemeClr val="bg1"/>
                            </a:solidFill>
                          </a:ln>
                        </wps:spPr>
                        <wps:txbx>
                          <w:txbxContent>
                            <w:p w14:paraId="669DF8D0" w14:textId="26C70E63" w:rsidR="0069674D" w:rsidRPr="0069674D" w:rsidRDefault="0069674D" w:rsidP="0069674D">
                              <w:pPr>
                                <w:spacing w:before="0"/>
                                <w:rPr>
                                  <w:b/>
                                  <w:bCs/>
                                </w:rPr>
                              </w:pPr>
                              <w:r>
                                <w:rPr>
                                  <w:b/>
                                  <w:bC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2339340" y="3406140"/>
                            <a:ext cx="304800" cy="312420"/>
                          </a:xfrm>
                          <a:prstGeom prst="rect">
                            <a:avLst/>
                          </a:prstGeom>
                          <a:solidFill>
                            <a:schemeClr val="lt1"/>
                          </a:solidFill>
                          <a:ln w="6350">
                            <a:solidFill>
                              <a:schemeClr val="bg1"/>
                            </a:solidFill>
                          </a:ln>
                        </wps:spPr>
                        <wps:txbx>
                          <w:txbxContent>
                            <w:p w14:paraId="693F7AD4" w14:textId="77777777" w:rsidR="0069674D" w:rsidRPr="0069674D" w:rsidRDefault="0069674D" w:rsidP="0069674D">
                              <w:pPr>
                                <w:spacing w:before="0"/>
                                <w:rPr>
                                  <w:b/>
                                  <w:bCs/>
                                </w:rPr>
                              </w:pPr>
                              <w:r>
                                <w:rPr>
                                  <w:b/>
                                  <w:bC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0B613C" id="Group 85" o:spid="_x0000_s1026" style="position:absolute;left:0;text-align:left;margin-left:55.95pt;margin-top:31.05pt;width:373.2pt;height:287.4pt;z-index:251656192;mso-width-relative:margin;mso-height-relative:margin" coordsize="46253,4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">
                <v:oval id="Oval 23" o:spid="_x0000_s1027" style="position:absolute;left:4343;width:14097;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" fillcolor="white [3201]" strokecolor="black [3213]" strokeweight="1pt">
                  <v:stroke joinstyle="miter"/>
                  <v:textbox>
                    <w:txbxContent>
                      <w:p w14:paraId="0D83FE2A" w14:textId="481B6D20" w:rsidR="00C46637" w:rsidRPr="00465F57" w:rsidRDefault="00C46637" w:rsidP="0016248D">
                        <w:pPr>
                          <w:spacing w:before="0" w:after="0"/>
                          <w:jc w:val="center"/>
                          <w:rPr>
                            <w:sz w:val="24"/>
                            <w:szCs w:val="24"/>
                          </w:rPr>
                        </w:pPr>
                        <w:r w:rsidRPr="00465F57">
                          <w:rPr>
                            <w:sz w:val="24"/>
                            <w:szCs w:val="24"/>
                          </w:rPr>
                          <w:t>Bắt đầu</w:t>
                        </w:r>
                      </w:p>
                    </w:txbxContent>
                  </v:textbox>
                </v:oval>
                <v:rect id="Rectangle 24" o:spid="_x0000_s1028" style="position:absolute;left:4343;top:6400;width:1409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4DB40AEA" w14:textId="581260E8" w:rsidR="0016248D" w:rsidRPr="00465F57" w:rsidRDefault="0016248D" w:rsidP="0016248D">
                        <w:pPr>
                          <w:spacing w:before="0"/>
                          <w:jc w:val="center"/>
                          <w:rPr>
                            <w:sz w:val="24"/>
                            <w:szCs w:val="24"/>
                          </w:rPr>
                        </w:pPr>
                        <w:r w:rsidRPr="00465F57">
                          <w:rPr>
                            <w:sz w:val="24"/>
                            <w:szCs w:val="24"/>
                          </w:rPr>
                          <w:t>Đọc thời gian từ RTC DS1307</w:t>
                        </w:r>
                      </w:p>
                    </w:txbxContent>
                  </v:textbox>
                </v:rect>
                <v:rect id="Rectangle 26" o:spid="_x0000_s1029" style="position:absolute;top:14859;width:22860;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19E7DBF6" w14:textId="43C0B9D1" w:rsidR="00792CF3" w:rsidRPr="00465F57" w:rsidRDefault="00792CF3" w:rsidP="00792CF3">
                        <w:pPr>
                          <w:spacing w:before="0"/>
                          <w:jc w:val="center"/>
                          <w:rPr>
                            <w:sz w:val="24"/>
                            <w:szCs w:val="24"/>
                          </w:rPr>
                        </w:pPr>
                        <w:r w:rsidRPr="00465F57">
                          <w:rPr>
                            <w:sz w:val="24"/>
                            <w:szCs w:val="24"/>
                          </w:rPr>
                          <w:t>Kiểm tra thời gian</w:t>
                        </w:r>
                      </w:p>
                    </w:txbxContent>
                  </v:textbox>
                </v:rect>
                <v:shapetype id="_x0000_t110" coordsize="21600,21600" o:spt="110" path="m10800,l,10800,10800,21600,21600,10800xe">
                  <v:stroke joinstyle="miter"/>
                  <v:path gradientshapeok="t" o:connecttype="rect" textboxrect="5400,5400,16200,16200"/>
                </v:shapetype>
                <v:shape id="Flowchart: Decision 27" o:spid="_x0000_s1030" type="#_x0000_t110" style="position:absolute;top:22517;width:22860;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" fillcolor="white [3201]" strokecolor="black [3213]" strokeweight="1pt">
                  <v:textbox>
                    <w:txbxContent>
                      <w:p w14:paraId="28B1C11A" w14:textId="5725D941" w:rsidR="00792CF3" w:rsidRPr="00437B4C" w:rsidRDefault="00792CF3" w:rsidP="00437B4C">
                        <w:pPr>
                          <w:spacing w:before="0" w:after="0"/>
                          <w:rPr>
                            <w:sz w:val="24"/>
                            <w:szCs w:val="24"/>
                          </w:rPr>
                        </w:pPr>
                        <w:r w:rsidRPr="00437B4C">
                          <w:rPr>
                            <w:sz w:val="24"/>
                            <w:szCs w:val="24"/>
                          </w:rPr>
                          <w:t xml:space="preserve">Giờ = 23h - </w:t>
                        </w:r>
                        <w:r w:rsidR="00465F57" w:rsidRPr="00437B4C">
                          <w:rPr>
                            <w:sz w:val="24"/>
                            <w:szCs w:val="24"/>
                          </w:rPr>
                          <w:t>4</w:t>
                        </w:r>
                        <w:r w:rsidRPr="00437B4C">
                          <w:rPr>
                            <w:sz w:val="24"/>
                            <w:szCs w:val="24"/>
                          </w:rPr>
                          <w:t>h</w:t>
                        </w:r>
                      </w:p>
                    </w:txbxContent>
                  </v:textbox>
                </v:shape>
                <v:shape id="Flowchart: Decision 28" o:spid="_x0000_s1031" type="#_x0000_t110" style="position:absolute;top:33642;width:22860;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" fillcolor="white [3201]" strokecolor="black [3213]" strokeweight="1pt">
                  <v:textbox>
                    <w:txbxContent>
                      <w:p w14:paraId="771ECCB5" w14:textId="3D2F9655" w:rsidR="00465F57" w:rsidRPr="00792CF3" w:rsidRDefault="00465F57" w:rsidP="00465F57">
                        <w:pPr>
                          <w:spacing w:before="0"/>
                          <w:rPr>
                            <w:sz w:val="24"/>
                            <w:szCs w:val="24"/>
                          </w:rPr>
                        </w:pPr>
                        <w:r w:rsidRPr="00792CF3">
                          <w:rPr>
                            <w:sz w:val="24"/>
                            <w:szCs w:val="24"/>
                          </w:rPr>
                          <w:t xml:space="preserve">Giờ = </w:t>
                        </w:r>
                        <w:r>
                          <w:rPr>
                            <w:sz w:val="24"/>
                            <w:szCs w:val="24"/>
                          </w:rPr>
                          <w:t>5h - 22h</w:t>
                        </w:r>
                      </w:p>
                    </w:txbxContent>
                  </v:textbox>
                </v:shape>
                <v:rect id="Rectangle 35" o:spid="_x0000_s1032" style="position:absolute;left:27355;top:24384;width:16231;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07FAC1A1" w14:textId="4FE9E6A8" w:rsidR="00465F57" w:rsidRPr="00465F57" w:rsidRDefault="00465F57" w:rsidP="00465F57">
                        <w:pPr>
                          <w:spacing w:before="0"/>
                          <w:jc w:val="center"/>
                          <w:rPr>
                            <w:sz w:val="24"/>
                            <w:szCs w:val="24"/>
                          </w:rPr>
                        </w:pPr>
                        <w:r>
                          <w:rPr>
                            <w:sz w:val="24"/>
                            <w:szCs w:val="24"/>
                          </w:rPr>
                          <w:t>Chế độ ban đêm</w:t>
                        </w:r>
                      </w:p>
                    </w:txbxContent>
                  </v:textbox>
                </v:rect>
                <v:rect id="Rectangle 36" o:spid="_x0000_s1033" style="position:absolute;left:27355;top:35585;width:16231;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14:paraId="1820035C" w14:textId="5D55D027" w:rsidR="00465F57" w:rsidRPr="00465F57" w:rsidRDefault="00465F57" w:rsidP="00465F57">
                        <w:pPr>
                          <w:spacing w:before="0"/>
                          <w:jc w:val="center"/>
                          <w:rPr>
                            <w:sz w:val="24"/>
                            <w:szCs w:val="24"/>
                          </w:rPr>
                        </w:pPr>
                        <w:r>
                          <w:rPr>
                            <w:sz w:val="24"/>
                            <w:szCs w:val="24"/>
                          </w:rPr>
                          <w:t xml:space="preserve">Chế độ ban </w:t>
                        </w:r>
                        <w:r w:rsidR="00843A4D">
                          <w:rPr>
                            <w:sz w:val="24"/>
                            <w:szCs w:val="24"/>
                          </w:rPr>
                          <w:t>ngày</w:t>
                        </w:r>
                      </w:p>
                    </w:txbxContent>
                  </v:textbox>
                </v:rect>
                <v:shapetype id="_x0000_t32" coordsize="21600,21600" o:spt="32" o:oned="t" path="m,l21600,21600e" filled="f">
                  <v:path arrowok="t" fillok="f" o:connecttype="none"/>
                  <o:lock v:ext="edit" shapetype="t"/>
                </v:shapetype>
                <v:shape id="Straight Arrow Connector 37" o:spid="_x0000_s1034" type="#_x0000_t32" style="position:absolute;left:11430;top:4038;width:0;height:2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Straight Arrow Connector 38" o:spid="_x0000_s1035" type="#_x0000_t32" style="position:absolute;left:11430;top:12496;width:0;height:2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Straight Arrow Connector 39" o:spid="_x0000_s1036" type="#_x0000_t32" style="position:absolute;left:11430;top:18211;width:0;height:4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41" o:spid="_x0000_s1037" type="#_x0000_t32" style="position:absolute;left:11430;top:29794;width:0;height:3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Straight Arrow Connector 42" o:spid="_x0000_s1038" type="#_x0000_t32" style="position:absolute;left:22860;top:37261;width:44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Straight Arrow Connector 43" o:spid="_x0000_s1039" type="#_x0000_t32" style="position:absolute;left:22860;top:26136;width:44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line id="Straight Connector 53" o:spid="_x0000_s1040" style="position:absolute;visibility:visible;mso-wrap-style:square" from="11430,40919" to="11430,45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VgExQAAANsAAAAPAAAAZHJzL2Rvd25yZXYueG1sRI9Ba8JA&#10;FITvQv/D8gpeRDcqL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B3eVgExQAAANsAAAAP&#10;AAAAAAAAAAAAAAAAAAcCAABkcnMvZG93bnJldi54bWxQSwUGAAAAAAMAAwC3AAAA+QIAAAAA&#10;" strokecolor="black [3200]" strokeweight=".5pt">
                  <v:stroke joinstyle="miter"/>
                </v:line>
                <v:line id="Straight Connector 54" o:spid="_x0000_s1041" style="position:absolute;visibility:visible;mso-wrap-style:square" from="11430,45415" to="46253,45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" strokecolor="black [3200]" strokeweight=".5pt">
                  <v:stroke joinstyle="miter"/>
                </v:line>
                <v:line id="Straight Connector 61" o:spid="_x0000_s1042" style="position:absolute;flip:y;visibility:visible;mso-wrap-style:square" from="46253,2057" to="46253,45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" strokecolor="black [3200]" strokeweight=".5pt">
                  <v:stroke joinstyle="miter"/>
                </v:line>
                <v:shape id="Straight Arrow Connector 64" o:spid="_x0000_s1043" type="#_x0000_t32" style="position:absolute;left:18440;top:2057;width:2781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" strokecolor="black [3200]" strokeweight=".5pt">
                  <v:stroke endarrow="block" joinstyle="miter"/>
                </v:shape>
                <v:shape id="Straight Arrow Connector 65" o:spid="_x0000_s1044" type="#_x0000_t32" style="position:absolute;left:43586;top:26136;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Straight Arrow Connector 66" o:spid="_x0000_s1045" type="#_x0000_t32" style="position:absolute;left:43586;top:37261;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type id="_x0000_t202" coordsize="21600,21600" o:spt="202" path="m,l,21600r21600,l21600,xe">
                  <v:stroke joinstyle="miter"/>
                  <v:path gradientshapeok="t" o:connecttype="rect"/>
                </v:shapetype>
                <v:shape id="Text Box 67" o:spid="_x0000_s1046" type="#_x0000_t202" style="position:absolute;left:23393;top:22936;width:304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" fillcolor="white [3201]" strokecolor="white [3212]" strokeweight=".5pt">
                  <v:textbox>
                    <w:txbxContent>
                      <w:p w14:paraId="0ECAE9FB" w14:textId="31E9D5E7" w:rsidR="0069674D" w:rsidRPr="0069674D" w:rsidRDefault="0069674D" w:rsidP="0069674D">
                        <w:pPr>
                          <w:spacing w:before="0" w:after="0"/>
                          <w:rPr>
                            <w:b/>
                            <w:bCs/>
                          </w:rPr>
                        </w:pPr>
                        <w:r>
                          <w:rPr>
                            <w:b/>
                            <w:bCs/>
                          </w:rPr>
                          <w:t>Y</w:t>
                        </w:r>
                      </w:p>
                    </w:txbxContent>
                  </v:textbox>
                </v:shape>
                <v:shape id="Text Box 82" o:spid="_x0000_s1047" type="#_x0000_t202" style="position:absolute;left:11811;top:30251;width:304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" fillcolor="white [3201]" strokecolor="white [3212]" strokeweight=".5pt">
                  <v:textbox>
                    <w:txbxContent>
                      <w:p w14:paraId="08719D78" w14:textId="615A7742" w:rsidR="0069674D" w:rsidRPr="0069674D" w:rsidRDefault="0069674D" w:rsidP="0069674D">
                        <w:pPr>
                          <w:spacing w:before="0"/>
                          <w:rPr>
                            <w:b/>
                            <w:bCs/>
                          </w:rPr>
                        </w:pPr>
                        <w:r>
                          <w:rPr>
                            <w:b/>
                            <w:bCs/>
                          </w:rPr>
                          <w:t>N</w:t>
                        </w:r>
                      </w:p>
                    </w:txbxContent>
                  </v:textbox>
                </v:shape>
                <v:shape id="Text Box 83" o:spid="_x0000_s1048" type="#_x0000_t202" style="position:absolute;left:11811;top:41300;width:304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" fillcolor="white [3201]" strokecolor="white [3212]" strokeweight=".5pt">
                  <v:textbox>
                    <w:txbxContent>
                      <w:p w14:paraId="669DF8D0" w14:textId="26C70E63" w:rsidR="0069674D" w:rsidRPr="0069674D" w:rsidRDefault="0069674D" w:rsidP="0069674D">
                        <w:pPr>
                          <w:spacing w:before="0"/>
                          <w:rPr>
                            <w:b/>
                            <w:bCs/>
                          </w:rPr>
                        </w:pPr>
                        <w:r>
                          <w:rPr>
                            <w:b/>
                            <w:bCs/>
                          </w:rPr>
                          <w:t>N</w:t>
                        </w:r>
                      </w:p>
                    </w:txbxContent>
                  </v:textbox>
                </v:shape>
                <v:shape id="Text Box 84" o:spid="_x0000_s1049" type="#_x0000_t202" style="position:absolute;left:23393;top:34061;width:304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" fillcolor="white [3201]" strokecolor="white [3212]" strokeweight=".5pt">
                  <v:textbox>
                    <w:txbxContent>
                      <w:p w14:paraId="693F7AD4" w14:textId="77777777" w:rsidR="0069674D" w:rsidRPr="0069674D" w:rsidRDefault="0069674D" w:rsidP="0069674D">
                        <w:pPr>
                          <w:spacing w:before="0"/>
                          <w:rPr>
                            <w:b/>
                            <w:bCs/>
                          </w:rPr>
                        </w:pPr>
                        <w:r>
                          <w:rPr>
                            <w:b/>
                            <w:bCs/>
                          </w:rPr>
                          <w:t>Y</w:t>
                        </w:r>
                      </w:p>
                    </w:txbxContent>
                  </v:textbox>
                </v:shape>
              </v:group>
            </w:pict>
          </mc:Fallback>
        </mc:AlternateContent>
      </w:r>
      <w:r w:rsidR="00C46637">
        <w:t>Lưu đồ thuật toán</w:t>
      </w:r>
      <w:bookmarkEnd w:id="432"/>
    </w:p>
    <w:p w14:paraId="711ECFD3" w14:textId="14BCE5EF" w:rsidR="00C46637" w:rsidRDefault="00F55036">
      <w:pPr>
        <w:rPr>
          <w:b/>
          <w:iCs/>
          <w:sz w:val="36"/>
        </w:rPr>
      </w:pPr>
      <w:bookmarkStart w:id="433" w:name="_Toc67480321"/>
      <w:r>
        <w:rPr>
          <w:noProof/>
        </w:rPr>
        <mc:AlternateContent>
          <mc:Choice Requires="wps">
            <w:drawing>
              <wp:anchor distT="0" distB="0" distL="114300" distR="114300" simplePos="0" relativeHeight="251658240" behindDoc="0" locked="0" layoutInCell="1" allowOverlap="1" wp14:anchorId="204E671A" wp14:editId="378B5B00">
                <wp:simplePos x="0" y="0"/>
                <wp:positionH relativeFrom="column">
                  <wp:posOffset>710565</wp:posOffset>
                </wp:positionH>
                <wp:positionV relativeFrom="paragraph">
                  <wp:posOffset>3757930</wp:posOffset>
                </wp:positionV>
                <wp:extent cx="4739640" cy="320040"/>
                <wp:effectExtent l="0" t="0" r="3810" b="3810"/>
                <wp:wrapNone/>
                <wp:docPr id="44" name="Text Box 44"/>
                <wp:cNvGraphicFramePr/>
                <a:graphic xmlns:a="http://schemas.openxmlformats.org/drawingml/2006/main">
                  <a:graphicData uri="http://schemas.microsoft.com/office/word/2010/wordprocessingShape">
                    <wps:wsp>
                      <wps:cNvSpPr txBox="1"/>
                      <wps:spPr>
                        <a:xfrm>
                          <a:off x="0" y="0"/>
                          <a:ext cx="4739640" cy="320040"/>
                        </a:xfrm>
                        <a:prstGeom prst="rect">
                          <a:avLst/>
                        </a:prstGeom>
                        <a:solidFill>
                          <a:prstClr val="white"/>
                        </a:solidFill>
                        <a:ln>
                          <a:noFill/>
                        </a:ln>
                      </wps:spPr>
                      <wps:txbx>
                        <w:txbxContent>
                          <w:p w14:paraId="0B463904" w14:textId="2599EE56" w:rsidR="0068538B" w:rsidRPr="00816683" w:rsidRDefault="0068538B" w:rsidP="0068538B">
                            <w:pPr>
                              <w:pStyle w:val="Caption"/>
                              <w:rPr>
                                <w:b/>
                                <w:noProof/>
                                <w:sz w:val="28"/>
                                <w:szCs w:val="20"/>
                              </w:rPr>
                            </w:pPr>
                            <w:bookmarkStart w:id="434" w:name="_Toc105277330"/>
                            <w:r>
                              <w:t xml:space="preserve">Hình </w:t>
                            </w:r>
                            <w:r w:rsidR="00560825">
                              <w:fldChar w:fldCharType="begin"/>
                            </w:r>
                            <w:r w:rsidR="00560825">
                              <w:instrText xml:space="preserve"> STYLEREF 1 \s </w:instrText>
                            </w:r>
                            <w:r w:rsidR="00560825">
                              <w:fldChar w:fldCharType="separate"/>
                            </w:r>
                            <w:r>
                              <w:rPr>
                                <w:noProof/>
                              </w:rPr>
                              <w:t>2</w:t>
                            </w:r>
                            <w:r w:rsidR="00560825">
                              <w:rPr>
                                <w:noProof/>
                              </w:rPr>
                              <w:fldChar w:fldCharType="end"/>
                            </w:r>
                            <w:r>
                              <w:t>.</w:t>
                            </w:r>
                            <w:r w:rsidR="00560825">
                              <w:fldChar w:fldCharType="begin"/>
                            </w:r>
                            <w:r w:rsidR="00560825">
                              <w:instrText xml:space="preserve"> SEQ Hình \* ARABIC \s 1 </w:instrText>
                            </w:r>
                            <w:r w:rsidR="00560825">
                              <w:fldChar w:fldCharType="separate"/>
                            </w:r>
                            <w:r>
                              <w:rPr>
                                <w:noProof/>
                              </w:rPr>
                              <w:t>12</w:t>
                            </w:r>
                            <w:r w:rsidR="00560825">
                              <w:rPr>
                                <w:noProof/>
                              </w:rPr>
                              <w:fldChar w:fldCharType="end"/>
                            </w:r>
                            <w:r>
                              <w:t xml:space="preserve"> Lưu đồ thuật toán</w:t>
                            </w:r>
                            <w:bookmarkEnd w:id="4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E671A" id="Text Box 44" o:spid="_x0000_s1050" type="#_x0000_t202" style="position:absolute;margin-left:55.95pt;margin-top:295.9pt;width:373.2pt;height:25.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" stroked="f">
                <v:textbox inset="0,0,0,0">
                  <w:txbxContent>
                    <w:p w14:paraId="0B463904" w14:textId="2599EE56" w:rsidR="0068538B" w:rsidRPr="00816683" w:rsidRDefault="0068538B" w:rsidP="0068538B">
                      <w:pPr>
                        <w:pStyle w:val="Caption"/>
                        <w:rPr>
                          <w:b/>
                          <w:noProof/>
                          <w:sz w:val="28"/>
                          <w:szCs w:val="20"/>
                        </w:rPr>
                      </w:pPr>
                      <w:bookmarkStart w:id="435" w:name="_Toc105277330"/>
                      <w:r>
                        <w:t xml:space="preserve">Hình </w:t>
                      </w:r>
                      <w:r w:rsidR="00560825">
                        <w:fldChar w:fldCharType="begin"/>
                      </w:r>
                      <w:r w:rsidR="00560825">
                        <w:instrText xml:space="preserve"> STYLEREF 1 \s </w:instrText>
                      </w:r>
                      <w:r w:rsidR="00560825">
                        <w:fldChar w:fldCharType="separate"/>
                      </w:r>
                      <w:r>
                        <w:rPr>
                          <w:noProof/>
                        </w:rPr>
                        <w:t>2</w:t>
                      </w:r>
                      <w:r w:rsidR="00560825">
                        <w:rPr>
                          <w:noProof/>
                        </w:rPr>
                        <w:fldChar w:fldCharType="end"/>
                      </w:r>
                      <w:r>
                        <w:t>.</w:t>
                      </w:r>
                      <w:r w:rsidR="00560825">
                        <w:fldChar w:fldCharType="begin"/>
                      </w:r>
                      <w:r w:rsidR="00560825">
                        <w:instrText xml:space="preserve"> SEQ Hình \* ARABIC \s 1 </w:instrText>
                      </w:r>
                      <w:r w:rsidR="00560825">
                        <w:fldChar w:fldCharType="separate"/>
                      </w:r>
                      <w:r>
                        <w:rPr>
                          <w:noProof/>
                        </w:rPr>
                        <w:t>12</w:t>
                      </w:r>
                      <w:r w:rsidR="00560825">
                        <w:rPr>
                          <w:noProof/>
                        </w:rPr>
                        <w:fldChar w:fldCharType="end"/>
                      </w:r>
                      <w:r>
                        <w:t xml:space="preserve"> Lưu đồ thuật toán</w:t>
                      </w:r>
                      <w:bookmarkEnd w:id="435"/>
                    </w:p>
                  </w:txbxContent>
                </v:textbox>
              </v:shape>
            </w:pict>
          </mc:Fallback>
        </mc:AlternateContent>
      </w:r>
      <w:r w:rsidR="00C46637">
        <w:br w:type="page"/>
      </w:r>
    </w:p>
    <w:p w14:paraId="62AC626A" w14:textId="4EF58DC5" w:rsidR="00D12650" w:rsidRPr="009E3D16" w:rsidRDefault="001A3195" w:rsidP="009E3D16">
      <w:pPr>
        <w:pStyle w:val="Heading1"/>
      </w:pPr>
      <w:bookmarkStart w:id="436" w:name="_Toc105277261"/>
      <w:bookmarkEnd w:id="433"/>
      <w:r>
        <w:lastRenderedPageBreak/>
        <w:t>THIẾT KẾ MẠCH</w:t>
      </w:r>
      <w:bookmarkEnd w:id="436"/>
    </w:p>
    <w:p w14:paraId="1783BF35" w14:textId="48CB3307" w:rsidR="00D12650" w:rsidRPr="009E3D16" w:rsidRDefault="009E3D16" w:rsidP="009E3D16">
      <w:pPr>
        <w:pStyle w:val="Heading2"/>
      </w:pPr>
      <w:bookmarkStart w:id="437" w:name="_Toc105277262"/>
      <w:r>
        <w:t>Chương trình điều khiển</w:t>
      </w:r>
      <w:bookmarkEnd w:id="437"/>
    </w:p>
    <w:p w14:paraId="54C5A7AD" w14:textId="77777777" w:rsidR="001A3195" w:rsidRPr="001A3195" w:rsidRDefault="001A3195" w:rsidP="001A3195">
      <w:pPr>
        <w:spacing w:before="80" w:after="80" w:line="312" w:lineRule="auto"/>
        <w:jc w:val="both"/>
        <w:rPr>
          <w:szCs w:val="26"/>
        </w:rPr>
      </w:pPr>
      <w:r w:rsidRPr="001A3195">
        <w:rPr>
          <w:szCs w:val="26"/>
        </w:rPr>
        <w:t>/*______Chương trình điều khiển đèn giao thông</w:t>
      </w:r>
    </w:p>
    <w:p w14:paraId="3DBE79A1" w14:textId="77777777" w:rsidR="001A3195" w:rsidRPr="001A3195" w:rsidRDefault="001A3195" w:rsidP="001A3195">
      <w:pPr>
        <w:spacing w:before="80" w:after="80" w:line="312" w:lineRule="auto"/>
        <w:jc w:val="both"/>
        <w:rPr>
          <w:szCs w:val="26"/>
        </w:rPr>
      </w:pPr>
      <w:r w:rsidRPr="001A3195">
        <w:rPr>
          <w:szCs w:val="26"/>
        </w:rPr>
        <w:t xml:space="preserve"> * Người thực hiện:     Trần Văn Thanh</w:t>
      </w:r>
    </w:p>
    <w:p w14:paraId="4F4CF0E6" w14:textId="77777777" w:rsidR="001A3195" w:rsidRPr="001A3195" w:rsidRDefault="001A3195" w:rsidP="001A3195">
      <w:pPr>
        <w:spacing w:before="80" w:after="80" w:line="312" w:lineRule="auto"/>
        <w:jc w:val="both"/>
        <w:rPr>
          <w:szCs w:val="26"/>
        </w:rPr>
      </w:pPr>
      <w:r w:rsidRPr="001A3195">
        <w:rPr>
          <w:szCs w:val="26"/>
        </w:rPr>
        <w:t xml:space="preserve"> * Lớp:                    20CE</w:t>
      </w:r>
    </w:p>
    <w:p w14:paraId="55C29878" w14:textId="77777777" w:rsidR="001A3195" w:rsidRPr="001A3195" w:rsidRDefault="001A3195" w:rsidP="001A3195">
      <w:pPr>
        <w:spacing w:before="80" w:after="80" w:line="312" w:lineRule="auto"/>
        <w:jc w:val="both"/>
        <w:rPr>
          <w:szCs w:val="26"/>
        </w:rPr>
      </w:pPr>
      <w:r w:rsidRPr="001A3195">
        <w:rPr>
          <w:szCs w:val="26"/>
        </w:rPr>
        <w:t xml:space="preserve"> * GVHD:                Nguyễn Vũ Anh Quang</w:t>
      </w:r>
    </w:p>
    <w:p w14:paraId="25602988" w14:textId="77777777" w:rsidR="001A3195" w:rsidRPr="001A3195" w:rsidRDefault="001A3195" w:rsidP="001A3195">
      <w:pPr>
        <w:spacing w:before="80" w:after="80" w:line="312" w:lineRule="auto"/>
        <w:jc w:val="both"/>
        <w:rPr>
          <w:szCs w:val="26"/>
        </w:rPr>
      </w:pPr>
      <w:r w:rsidRPr="001A3195">
        <w:rPr>
          <w:szCs w:val="26"/>
        </w:rPr>
        <w:t xml:space="preserve"> */</w:t>
      </w:r>
    </w:p>
    <w:p w14:paraId="4C826874" w14:textId="77777777" w:rsidR="001A3195" w:rsidRPr="001A3195" w:rsidRDefault="001A3195" w:rsidP="001A3195">
      <w:pPr>
        <w:spacing w:before="80" w:after="80" w:line="312" w:lineRule="auto"/>
        <w:jc w:val="both"/>
        <w:rPr>
          <w:szCs w:val="26"/>
        </w:rPr>
      </w:pPr>
    </w:p>
    <w:p w14:paraId="41EDFB10" w14:textId="77777777" w:rsidR="001A3195" w:rsidRPr="001A3195" w:rsidRDefault="001A3195" w:rsidP="001A3195">
      <w:pPr>
        <w:spacing w:before="80" w:after="80" w:line="312" w:lineRule="auto"/>
        <w:jc w:val="both"/>
        <w:rPr>
          <w:szCs w:val="26"/>
        </w:rPr>
      </w:pPr>
    </w:p>
    <w:p w14:paraId="61C5753E" w14:textId="77777777" w:rsidR="001A3195" w:rsidRPr="001A3195" w:rsidRDefault="001A3195" w:rsidP="001A3195">
      <w:pPr>
        <w:spacing w:before="80" w:after="80" w:line="312" w:lineRule="auto"/>
        <w:jc w:val="both"/>
        <w:rPr>
          <w:szCs w:val="26"/>
        </w:rPr>
      </w:pPr>
      <w:r w:rsidRPr="001A3195">
        <w:rPr>
          <w:szCs w:val="26"/>
        </w:rPr>
        <w:t>#</w:t>
      </w:r>
      <w:proofErr w:type="gramStart"/>
      <w:r w:rsidRPr="001A3195">
        <w:rPr>
          <w:szCs w:val="26"/>
        </w:rPr>
        <w:t>define</w:t>
      </w:r>
      <w:proofErr w:type="gramEnd"/>
      <w:r w:rsidRPr="001A3195">
        <w:rPr>
          <w:szCs w:val="26"/>
        </w:rPr>
        <w:t xml:space="preserve"> _XTAL_FREQ 4000000</w:t>
      </w:r>
    </w:p>
    <w:p w14:paraId="6F2FC2F5" w14:textId="77777777" w:rsidR="001A3195" w:rsidRPr="001A3195" w:rsidRDefault="001A3195" w:rsidP="001A3195">
      <w:pPr>
        <w:spacing w:before="80" w:after="80" w:line="312" w:lineRule="auto"/>
        <w:jc w:val="both"/>
        <w:rPr>
          <w:szCs w:val="26"/>
        </w:rPr>
      </w:pPr>
      <w:r w:rsidRPr="001A3195">
        <w:rPr>
          <w:szCs w:val="26"/>
        </w:rPr>
        <w:t>#include &lt;</w:t>
      </w:r>
      <w:proofErr w:type="spellStart"/>
      <w:r w:rsidRPr="001A3195">
        <w:rPr>
          <w:szCs w:val="26"/>
        </w:rPr>
        <w:t>xc.h</w:t>
      </w:r>
      <w:proofErr w:type="spellEnd"/>
      <w:r w:rsidRPr="001A3195">
        <w:rPr>
          <w:szCs w:val="26"/>
        </w:rPr>
        <w:t>&gt;</w:t>
      </w:r>
    </w:p>
    <w:p w14:paraId="16571F60" w14:textId="77777777" w:rsidR="001A3195" w:rsidRPr="001A3195" w:rsidRDefault="001A3195" w:rsidP="001A3195">
      <w:pPr>
        <w:spacing w:before="80" w:after="80" w:line="312" w:lineRule="auto"/>
        <w:jc w:val="both"/>
        <w:rPr>
          <w:szCs w:val="26"/>
        </w:rPr>
      </w:pPr>
    </w:p>
    <w:p w14:paraId="275B6EC8" w14:textId="77777777" w:rsidR="001A3195" w:rsidRPr="001A3195" w:rsidRDefault="001A3195" w:rsidP="001A3195">
      <w:pPr>
        <w:spacing w:before="80" w:after="80" w:line="312" w:lineRule="auto"/>
        <w:jc w:val="both"/>
        <w:rPr>
          <w:szCs w:val="26"/>
        </w:rPr>
      </w:pPr>
    </w:p>
    <w:p w14:paraId="79B5BE60" w14:textId="77777777" w:rsidR="001A3195" w:rsidRPr="001A3195" w:rsidRDefault="001A3195" w:rsidP="001A3195">
      <w:pPr>
        <w:spacing w:before="80" w:after="80" w:line="312" w:lineRule="auto"/>
        <w:jc w:val="both"/>
        <w:rPr>
          <w:szCs w:val="26"/>
        </w:rPr>
      </w:pPr>
      <w:r w:rsidRPr="001A3195">
        <w:rPr>
          <w:szCs w:val="26"/>
        </w:rPr>
        <w:t>unsigned char rtc1307_</w:t>
      </w:r>
      <w:proofErr w:type="gramStart"/>
      <w:r w:rsidRPr="001A3195">
        <w:rPr>
          <w:szCs w:val="26"/>
        </w:rPr>
        <w:t>read(</w:t>
      </w:r>
      <w:proofErr w:type="gramEnd"/>
      <w:r w:rsidRPr="001A3195">
        <w:rPr>
          <w:szCs w:val="26"/>
        </w:rPr>
        <w:t>unsigned char address);</w:t>
      </w:r>
    </w:p>
    <w:p w14:paraId="4C557344" w14:textId="77777777" w:rsidR="001A3195" w:rsidRPr="001A3195" w:rsidRDefault="001A3195" w:rsidP="001A3195">
      <w:pPr>
        <w:spacing w:before="80" w:after="80" w:line="312" w:lineRule="auto"/>
        <w:jc w:val="both"/>
        <w:rPr>
          <w:szCs w:val="26"/>
        </w:rPr>
      </w:pPr>
      <w:r w:rsidRPr="001A3195">
        <w:rPr>
          <w:szCs w:val="26"/>
        </w:rPr>
        <w:t>unsigned char BCD2</w:t>
      </w:r>
      <w:proofErr w:type="gramStart"/>
      <w:r w:rsidRPr="001A3195">
        <w:rPr>
          <w:szCs w:val="26"/>
        </w:rPr>
        <w:t>UpperCh(</w:t>
      </w:r>
      <w:proofErr w:type="gramEnd"/>
      <w:r w:rsidRPr="001A3195">
        <w:rPr>
          <w:szCs w:val="26"/>
        </w:rPr>
        <w:t xml:space="preserve">unsigned char </w:t>
      </w:r>
      <w:proofErr w:type="spellStart"/>
      <w:r w:rsidRPr="001A3195">
        <w:rPr>
          <w:szCs w:val="26"/>
        </w:rPr>
        <w:t>bcd</w:t>
      </w:r>
      <w:proofErr w:type="spellEnd"/>
      <w:r w:rsidRPr="001A3195">
        <w:rPr>
          <w:szCs w:val="26"/>
        </w:rPr>
        <w:t>);</w:t>
      </w:r>
    </w:p>
    <w:p w14:paraId="0533E46E" w14:textId="77777777" w:rsidR="001A3195" w:rsidRPr="001A3195" w:rsidRDefault="001A3195" w:rsidP="001A3195">
      <w:pPr>
        <w:spacing w:before="80" w:after="80" w:line="312" w:lineRule="auto"/>
        <w:jc w:val="both"/>
        <w:rPr>
          <w:szCs w:val="26"/>
        </w:rPr>
      </w:pPr>
      <w:r w:rsidRPr="001A3195">
        <w:rPr>
          <w:szCs w:val="26"/>
        </w:rPr>
        <w:t>unsigned char BCD2</w:t>
      </w:r>
      <w:proofErr w:type="gramStart"/>
      <w:r w:rsidRPr="001A3195">
        <w:rPr>
          <w:szCs w:val="26"/>
        </w:rPr>
        <w:t>LowerCh(</w:t>
      </w:r>
      <w:proofErr w:type="gramEnd"/>
      <w:r w:rsidRPr="001A3195">
        <w:rPr>
          <w:szCs w:val="26"/>
        </w:rPr>
        <w:t xml:space="preserve">unsigned char </w:t>
      </w:r>
      <w:proofErr w:type="spellStart"/>
      <w:r w:rsidRPr="001A3195">
        <w:rPr>
          <w:szCs w:val="26"/>
        </w:rPr>
        <w:t>bcd</w:t>
      </w:r>
      <w:proofErr w:type="spellEnd"/>
      <w:r w:rsidRPr="001A3195">
        <w:rPr>
          <w:szCs w:val="26"/>
        </w:rPr>
        <w:t>);</w:t>
      </w:r>
    </w:p>
    <w:p w14:paraId="32CEF294" w14:textId="77777777" w:rsidR="001A3195" w:rsidRPr="001A3195" w:rsidRDefault="001A3195" w:rsidP="001A3195">
      <w:pPr>
        <w:spacing w:before="80" w:after="80" w:line="312" w:lineRule="auto"/>
        <w:jc w:val="both"/>
        <w:rPr>
          <w:szCs w:val="26"/>
        </w:rPr>
      </w:pPr>
      <w:r w:rsidRPr="001A3195">
        <w:rPr>
          <w:szCs w:val="26"/>
        </w:rPr>
        <w:t>void I2C_Start(void);</w:t>
      </w:r>
    </w:p>
    <w:p w14:paraId="483CEE75" w14:textId="77777777" w:rsidR="001A3195" w:rsidRPr="001A3195" w:rsidRDefault="001A3195" w:rsidP="001A3195">
      <w:pPr>
        <w:spacing w:before="80" w:after="80" w:line="312" w:lineRule="auto"/>
        <w:jc w:val="both"/>
        <w:rPr>
          <w:szCs w:val="26"/>
        </w:rPr>
      </w:pPr>
      <w:r w:rsidRPr="001A3195">
        <w:rPr>
          <w:szCs w:val="26"/>
        </w:rPr>
        <w:t>void I2C_Restart(void);</w:t>
      </w:r>
    </w:p>
    <w:p w14:paraId="6494DE69" w14:textId="77777777" w:rsidR="001A3195" w:rsidRPr="001A3195" w:rsidRDefault="001A3195" w:rsidP="001A3195">
      <w:pPr>
        <w:spacing w:before="80" w:after="80" w:line="312" w:lineRule="auto"/>
        <w:jc w:val="both"/>
        <w:rPr>
          <w:szCs w:val="26"/>
        </w:rPr>
      </w:pPr>
      <w:r w:rsidRPr="001A3195">
        <w:rPr>
          <w:szCs w:val="26"/>
        </w:rPr>
        <w:t>void I2C_Stop(void);</w:t>
      </w:r>
    </w:p>
    <w:p w14:paraId="3E254F2A" w14:textId="77777777" w:rsidR="001A3195" w:rsidRPr="001A3195" w:rsidRDefault="001A3195" w:rsidP="001A3195">
      <w:pPr>
        <w:spacing w:before="80" w:after="80" w:line="312" w:lineRule="auto"/>
        <w:jc w:val="both"/>
        <w:rPr>
          <w:szCs w:val="26"/>
        </w:rPr>
      </w:pPr>
      <w:r w:rsidRPr="001A3195">
        <w:rPr>
          <w:szCs w:val="26"/>
        </w:rPr>
        <w:t>void I2C_Wait(void);</w:t>
      </w:r>
    </w:p>
    <w:p w14:paraId="385AE31D" w14:textId="77777777" w:rsidR="001A3195" w:rsidRPr="001A3195" w:rsidRDefault="001A3195" w:rsidP="001A3195">
      <w:pPr>
        <w:spacing w:before="80" w:after="80" w:line="312" w:lineRule="auto"/>
        <w:jc w:val="both"/>
        <w:rPr>
          <w:szCs w:val="26"/>
        </w:rPr>
      </w:pPr>
      <w:r w:rsidRPr="001A3195">
        <w:rPr>
          <w:szCs w:val="26"/>
        </w:rPr>
        <w:t>void I2C_</w:t>
      </w:r>
      <w:proofErr w:type="gramStart"/>
      <w:r w:rsidRPr="001A3195">
        <w:rPr>
          <w:szCs w:val="26"/>
        </w:rPr>
        <w:t>Send(</w:t>
      </w:r>
      <w:proofErr w:type="gramEnd"/>
      <w:r w:rsidRPr="001A3195">
        <w:rPr>
          <w:szCs w:val="26"/>
        </w:rPr>
        <w:t xml:space="preserve">unsigned char </w:t>
      </w:r>
      <w:proofErr w:type="spellStart"/>
      <w:r w:rsidRPr="001A3195">
        <w:rPr>
          <w:szCs w:val="26"/>
        </w:rPr>
        <w:t>dat</w:t>
      </w:r>
      <w:proofErr w:type="spellEnd"/>
      <w:r w:rsidRPr="001A3195">
        <w:rPr>
          <w:szCs w:val="26"/>
        </w:rPr>
        <w:t>);</w:t>
      </w:r>
    </w:p>
    <w:p w14:paraId="11C795BF" w14:textId="77777777" w:rsidR="001A3195" w:rsidRPr="001A3195" w:rsidRDefault="001A3195" w:rsidP="001A3195">
      <w:pPr>
        <w:spacing w:before="80" w:after="80" w:line="312" w:lineRule="auto"/>
        <w:jc w:val="both"/>
        <w:rPr>
          <w:szCs w:val="26"/>
        </w:rPr>
      </w:pPr>
      <w:r w:rsidRPr="001A3195">
        <w:rPr>
          <w:szCs w:val="26"/>
        </w:rPr>
        <w:t>unsigned char I2C_Read(void);</w:t>
      </w:r>
    </w:p>
    <w:p w14:paraId="30C87B6E" w14:textId="77777777" w:rsidR="001A3195" w:rsidRPr="001A3195" w:rsidRDefault="001A3195" w:rsidP="001A3195">
      <w:pPr>
        <w:spacing w:before="80" w:after="80" w:line="312" w:lineRule="auto"/>
        <w:jc w:val="both"/>
        <w:rPr>
          <w:szCs w:val="26"/>
        </w:rPr>
      </w:pPr>
      <w:r w:rsidRPr="001A3195">
        <w:rPr>
          <w:szCs w:val="26"/>
        </w:rPr>
        <w:t xml:space="preserve">unsigned char </w:t>
      </w:r>
      <w:proofErr w:type="spellStart"/>
      <w:proofErr w:type="gramStart"/>
      <w:r w:rsidRPr="001A3195">
        <w:rPr>
          <w:szCs w:val="26"/>
        </w:rPr>
        <w:t>giay,phut</w:t>
      </w:r>
      <w:proofErr w:type="gramEnd"/>
      <w:r w:rsidRPr="001A3195">
        <w:rPr>
          <w:szCs w:val="26"/>
        </w:rPr>
        <w:t>,gio</w:t>
      </w:r>
      <w:proofErr w:type="spellEnd"/>
      <w:r w:rsidRPr="001A3195">
        <w:rPr>
          <w:szCs w:val="26"/>
        </w:rPr>
        <w:t>;</w:t>
      </w:r>
    </w:p>
    <w:p w14:paraId="163409E6" w14:textId="77777777" w:rsidR="001A3195" w:rsidRPr="001A3195" w:rsidRDefault="001A3195" w:rsidP="001A3195">
      <w:pPr>
        <w:spacing w:before="80" w:after="80" w:line="312" w:lineRule="auto"/>
        <w:jc w:val="both"/>
        <w:rPr>
          <w:szCs w:val="26"/>
        </w:rPr>
      </w:pPr>
    </w:p>
    <w:p w14:paraId="656C7559" w14:textId="77777777" w:rsidR="001A3195" w:rsidRPr="001A3195" w:rsidRDefault="001A3195" w:rsidP="001A3195">
      <w:pPr>
        <w:spacing w:before="80" w:after="80" w:line="312" w:lineRule="auto"/>
        <w:jc w:val="both"/>
        <w:rPr>
          <w:szCs w:val="26"/>
        </w:rPr>
      </w:pPr>
    </w:p>
    <w:p w14:paraId="0CDECB66" w14:textId="77777777" w:rsidR="001A3195" w:rsidRPr="001A3195" w:rsidRDefault="001A3195" w:rsidP="001A3195">
      <w:pPr>
        <w:spacing w:before="80" w:after="80" w:line="312" w:lineRule="auto"/>
        <w:jc w:val="both"/>
        <w:rPr>
          <w:szCs w:val="26"/>
        </w:rPr>
      </w:pPr>
      <w:r w:rsidRPr="001A3195">
        <w:rPr>
          <w:szCs w:val="26"/>
        </w:rPr>
        <w:lastRenderedPageBreak/>
        <w:t xml:space="preserve">int </w:t>
      </w:r>
      <w:proofErr w:type="gramStart"/>
      <w:r w:rsidRPr="001A3195">
        <w:rPr>
          <w:szCs w:val="26"/>
        </w:rPr>
        <w:t>main(</w:t>
      </w:r>
      <w:proofErr w:type="gramEnd"/>
      <w:r w:rsidRPr="001A3195">
        <w:rPr>
          <w:szCs w:val="26"/>
        </w:rPr>
        <w:t>){</w:t>
      </w:r>
    </w:p>
    <w:p w14:paraId="5A2DC964" w14:textId="77777777" w:rsidR="001A3195" w:rsidRPr="001A3195" w:rsidRDefault="001A3195" w:rsidP="001A3195">
      <w:pPr>
        <w:spacing w:before="80" w:after="80" w:line="312" w:lineRule="auto"/>
        <w:jc w:val="both"/>
        <w:rPr>
          <w:szCs w:val="26"/>
        </w:rPr>
      </w:pPr>
      <w:r w:rsidRPr="001A3195">
        <w:rPr>
          <w:szCs w:val="26"/>
        </w:rPr>
        <w:t xml:space="preserve">    //char </w:t>
      </w:r>
      <w:proofErr w:type="spellStart"/>
      <w:r w:rsidRPr="001A3195">
        <w:rPr>
          <w:szCs w:val="26"/>
        </w:rPr>
        <w:t>giays</w:t>
      </w:r>
      <w:proofErr w:type="spellEnd"/>
      <w:r w:rsidRPr="001A3195">
        <w:rPr>
          <w:szCs w:val="26"/>
        </w:rPr>
        <w:t>[10</w:t>
      </w:r>
      <w:proofErr w:type="gramStart"/>
      <w:r w:rsidRPr="001A3195">
        <w:rPr>
          <w:szCs w:val="26"/>
        </w:rPr>
        <w:t>],phut</w:t>
      </w:r>
      <w:proofErr w:type="gramEnd"/>
      <w:r w:rsidRPr="001A3195">
        <w:rPr>
          <w:szCs w:val="26"/>
        </w:rPr>
        <w:t>[10],</w:t>
      </w:r>
      <w:proofErr w:type="spellStart"/>
      <w:r w:rsidRPr="001A3195">
        <w:rPr>
          <w:szCs w:val="26"/>
        </w:rPr>
        <w:t>gios</w:t>
      </w:r>
      <w:proofErr w:type="spellEnd"/>
      <w:r w:rsidRPr="001A3195">
        <w:rPr>
          <w:szCs w:val="26"/>
        </w:rPr>
        <w:t>[10];</w:t>
      </w:r>
    </w:p>
    <w:p w14:paraId="2993EA28" w14:textId="77777777" w:rsidR="001A3195" w:rsidRPr="001A3195" w:rsidRDefault="001A3195" w:rsidP="001A3195">
      <w:pPr>
        <w:spacing w:before="80" w:after="80" w:line="312" w:lineRule="auto"/>
        <w:jc w:val="both"/>
        <w:rPr>
          <w:szCs w:val="26"/>
        </w:rPr>
      </w:pPr>
      <w:r w:rsidRPr="001A3195">
        <w:rPr>
          <w:szCs w:val="26"/>
        </w:rPr>
        <w:t xml:space="preserve">    char </w:t>
      </w:r>
      <w:proofErr w:type="spellStart"/>
      <w:r w:rsidRPr="001A3195">
        <w:rPr>
          <w:szCs w:val="26"/>
        </w:rPr>
        <w:t>Clock_type</w:t>
      </w:r>
      <w:proofErr w:type="spellEnd"/>
      <w:r w:rsidRPr="001A3195">
        <w:rPr>
          <w:szCs w:val="26"/>
        </w:rPr>
        <w:t xml:space="preserve"> = 0x06;</w:t>
      </w:r>
    </w:p>
    <w:p w14:paraId="2A8AB86E" w14:textId="77777777" w:rsidR="001A3195" w:rsidRPr="001A3195" w:rsidRDefault="001A3195" w:rsidP="001A3195">
      <w:pPr>
        <w:spacing w:before="80" w:after="80" w:line="312" w:lineRule="auto"/>
        <w:jc w:val="both"/>
        <w:rPr>
          <w:szCs w:val="26"/>
        </w:rPr>
      </w:pPr>
      <w:r w:rsidRPr="001A3195">
        <w:rPr>
          <w:szCs w:val="26"/>
        </w:rPr>
        <w:t xml:space="preserve">    char AM_PM = 0x05;</w:t>
      </w:r>
    </w:p>
    <w:p w14:paraId="26D21AC5" w14:textId="77777777" w:rsidR="001A3195" w:rsidRPr="001A3195" w:rsidRDefault="001A3195" w:rsidP="001A3195">
      <w:pPr>
        <w:spacing w:before="80" w:after="80" w:line="312" w:lineRule="auto"/>
        <w:jc w:val="both"/>
        <w:rPr>
          <w:szCs w:val="26"/>
        </w:rPr>
      </w:pPr>
      <w:r w:rsidRPr="001A3195">
        <w:rPr>
          <w:szCs w:val="26"/>
        </w:rPr>
        <w:t xml:space="preserve">    OSCCON = 0x72;</w:t>
      </w:r>
    </w:p>
    <w:p w14:paraId="6559C3FE" w14:textId="77777777" w:rsidR="001A3195" w:rsidRPr="001A3195" w:rsidRDefault="001A3195" w:rsidP="001A3195">
      <w:pPr>
        <w:spacing w:before="80" w:after="80" w:line="312" w:lineRule="auto"/>
        <w:jc w:val="both"/>
        <w:rPr>
          <w:szCs w:val="26"/>
        </w:rPr>
      </w:pPr>
      <w:r w:rsidRPr="001A3195">
        <w:rPr>
          <w:szCs w:val="26"/>
        </w:rPr>
        <w:t>//    I2C_</w:t>
      </w:r>
      <w:proofErr w:type="gramStart"/>
      <w:r w:rsidRPr="001A3195">
        <w:rPr>
          <w:szCs w:val="26"/>
        </w:rPr>
        <w:t>Init(</w:t>
      </w:r>
      <w:proofErr w:type="gramEnd"/>
      <w:r w:rsidRPr="001A3195">
        <w:rPr>
          <w:szCs w:val="26"/>
        </w:rPr>
        <w:t>);</w:t>
      </w:r>
    </w:p>
    <w:p w14:paraId="3FC0CB9A" w14:textId="77777777" w:rsidR="001A3195" w:rsidRPr="001A3195" w:rsidRDefault="001A3195" w:rsidP="001A3195">
      <w:pPr>
        <w:spacing w:before="80" w:after="80" w:line="312" w:lineRule="auto"/>
        <w:jc w:val="both"/>
        <w:rPr>
          <w:szCs w:val="26"/>
        </w:rPr>
      </w:pPr>
      <w:r w:rsidRPr="001A3195">
        <w:rPr>
          <w:szCs w:val="26"/>
        </w:rPr>
        <w:t xml:space="preserve">    TRISB |= 0x03;</w:t>
      </w:r>
    </w:p>
    <w:p w14:paraId="624FB519" w14:textId="77777777" w:rsidR="001A3195" w:rsidRPr="001A3195" w:rsidRDefault="001A3195" w:rsidP="001A3195">
      <w:pPr>
        <w:spacing w:before="80" w:after="80" w:line="312" w:lineRule="auto"/>
        <w:jc w:val="both"/>
        <w:rPr>
          <w:szCs w:val="26"/>
        </w:rPr>
      </w:pPr>
      <w:r w:rsidRPr="001A3195">
        <w:rPr>
          <w:szCs w:val="26"/>
        </w:rPr>
        <w:tab/>
        <w:t>SSPSTAT |= 0x80; //Slew Rate Disabled</w:t>
      </w:r>
    </w:p>
    <w:p w14:paraId="26E37E57" w14:textId="77777777" w:rsidR="001A3195" w:rsidRPr="001A3195" w:rsidRDefault="001A3195" w:rsidP="001A3195">
      <w:pPr>
        <w:spacing w:before="80" w:after="80" w:line="312" w:lineRule="auto"/>
        <w:jc w:val="both"/>
        <w:rPr>
          <w:szCs w:val="26"/>
        </w:rPr>
      </w:pPr>
      <w:r w:rsidRPr="001A3195">
        <w:rPr>
          <w:szCs w:val="26"/>
        </w:rPr>
        <w:tab/>
        <w:t>SSPADD = 119;</w:t>
      </w:r>
    </w:p>
    <w:p w14:paraId="0072858F" w14:textId="77777777" w:rsidR="001A3195" w:rsidRPr="001A3195" w:rsidRDefault="001A3195" w:rsidP="001A3195">
      <w:pPr>
        <w:spacing w:before="80" w:after="80" w:line="312" w:lineRule="auto"/>
        <w:jc w:val="both"/>
        <w:rPr>
          <w:szCs w:val="26"/>
        </w:rPr>
      </w:pPr>
      <w:r w:rsidRPr="001A3195">
        <w:rPr>
          <w:szCs w:val="26"/>
        </w:rPr>
        <w:tab/>
      </w:r>
    </w:p>
    <w:p w14:paraId="447A6A08" w14:textId="77777777" w:rsidR="001A3195" w:rsidRPr="001A3195" w:rsidRDefault="001A3195" w:rsidP="001A3195">
      <w:pPr>
        <w:spacing w:before="80" w:after="80" w:line="312" w:lineRule="auto"/>
        <w:jc w:val="both"/>
        <w:rPr>
          <w:szCs w:val="26"/>
        </w:rPr>
      </w:pPr>
      <w:r w:rsidRPr="001A3195">
        <w:rPr>
          <w:szCs w:val="26"/>
        </w:rPr>
        <w:tab/>
        <w:t>SSPCON1 = 0b00101000;</w:t>
      </w:r>
      <w:r w:rsidRPr="001A3195">
        <w:rPr>
          <w:szCs w:val="26"/>
        </w:rPr>
        <w:tab/>
      </w:r>
      <w:r w:rsidRPr="001A3195">
        <w:rPr>
          <w:szCs w:val="26"/>
        </w:rPr>
        <w:tab/>
      </w:r>
      <w:r w:rsidRPr="001A3195">
        <w:rPr>
          <w:szCs w:val="26"/>
        </w:rPr>
        <w:tab/>
        <w:t>//Master mode</w:t>
      </w:r>
    </w:p>
    <w:p w14:paraId="27429FC2" w14:textId="77777777" w:rsidR="001A3195" w:rsidRPr="001A3195" w:rsidRDefault="001A3195" w:rsidP="001A3195">
      <w:pPr>
        <w:spacing w:before="80" w:after="80" w:line="312" w:lineRule="auto"/>
        <w:jc w:val="both"/>
        <w:rPr>
          <w:szCs w:val="26"/>
        </w:rPr>
      </w:pPr>
      <w:r w:rsidRPr="001A3195">
        <w:rPr>
          <w:szCs w:val="26"/>
        </w:rPr>
        <w:tab/>
        <w:t>SSPADD = 119;</w:t>
      </w:r>
    </w:p>
    <w:p w14:paraId="41F7952A" w14:textId="77777777" w:rsidR="001A3195" w:rsidRPr="001A3195" w:rsidRDefault="001A3195" w:rsidP="001A3195">
      <w:pPr>
        <w:spacing w:before="80" w:after="80" w:line="312" w:lineRule="auto"/>
        <w:jc w:val="both"/>
        <w:rPr>
          <w:szCs w:val="26"/>
        </w:rPr>
      </w:pPr>
      <w:r w:rsidRPr="001A3195">
        <w:rPr>
          <w:szCs w:val="26"/>
        </w:rPr>
        <w:t xml:space="preserve">//...................................... </w:t>
      </w:r>
    </w:p>
    <w:p w14:paraId="5222553B" w14:textId="77777777" w:rsidR="001A3195" w:rsidRPr="001A3195" w:rsidRDefault="001A3195" w:rsidP="001A3195">
      <w:pPr>
        <w:spacing w:before="80" w:after="80" w:line="312" w:lineRule="auto"/>
        <w:jc w:val="both"/>
        <w:rPr>
          <w:szCs w:val="26"/>
        </w:rPr>
      </w:pPr>
      <w:r w:rsidRPr="001A3195">
        <w:rPr>
          <w:szCs w:val="26"/>
        </w:rPr>
        <w:t xml:space="preserve">    char </w:t>
      </w:r>
      <w:proofErr w:type="gramStart"/>
      <w:r w:rsidRPr="001A3195">
        <w:rPr>
          <w:szCs w:val="26"/>
        </w:rPr>
        <w:t>a[</w:t>
      </w:r>
      <w:proofErr w:type="gramEnd"/>
      <w:r w:rsidRPr="001A3195">
        <w:rPr>
          <w:szCs w:val="26"/>
        </w:rPr>
        <w:t>] = {0xC0,0xF9,0xA4,0xB0,0x99,0x92,0x82,0xF8,0x80,0x90};</w:t>
      </w:r>
    </w:p>
    <w:p w14:paraId="0A2CA4A2" w14:textId="77777777" w:rsidR="001A3195" w:rsidRPr="001A3195" w:rsidRDefault="001A3195" w:rsidP="001A3195">
      <w:pPr>
        <w:spacing w:before="80" w:after="80" w:line="312" w:lineRule="auto"/>
        <w:jc w:val="both"/>
        <w:rPr>
          <w:szCs w:val="26"/>
        </w:rPr>
      </w:pPr>
      <w:r w:rsidRPr="001A3195">
        <w:rPr>
          <w:szCs w:val="26"/>
        </w:rPr>
        <w:t xml:space="preserve">    TRISA = 0xFF;</w:t>
      </w:r>
    </w:p>
    <w:p w14:paraId="6DB4996A" w14:textId="77777777" w:rsidR="001A3195" w:rsidRPr="001A3195" w:rsidRDefault="001A3195" w:rsidP="001A3195">
      <w:pPr>
        <w:spacing w:before="80" w:after="80" w:line="312" w:lineRule="auto"/>
        <w:jc w:val="both"/>
        <w:rPr>
          <w:szCs w:val="26"/>
        </w:rPr>
      </w:pPr>
      <w:r w:rsidRPr="001A3195">
        <w:rPr>
          <w:szCs w:val="26"/>
        </w:rPr>
        <w:t xml:space="preserve">    TRISD = 0;</w:t>
      </w:r>
    </w:p>
    <w:p w14:paraId="446E6B0C" w14:textId="77777777" w:rsidR="001A3195" w:rsidRPr="001A3195" w:rsidRDefault="001A3195" w:rsidP="001A3195">
      <w:pPr>
        <w:spacing w:before="80" w:after="80" w:line="312" w:lineRule="auto"/>
        <w:jc w:val="both"/>
        <w:rPr>
          <w:szCs w:val="26"/>
        </w:rPr>
      </w:pPr>
      <w:r w:rsidRPr="001A3195">
        <w:rPr>
          <w:szCs w:val="26"/>
        </w:rPr>
        <w:t xml:space="preserve">    TRISB2 = 0;</w:t>
      </w:r>
    </w:p>
    <w:p w14:paraId="5B0D88CB" w14:textId="77777777" w:rsidR="001A3195" w:rsidRPr="001A3195" w:rsidRDefault="001A3195" w:rsidP="001A3195">
      <w:pPr>
        <w:spacing w:before="80" w:after="80" w:line="312" w:lineRule="auto"/>
        <w:jc w:val="both"/>
        <w:rPr>
          <w:szCs w:val="26"/>
        </w:rPr>
      </w:pPr>
      <w:r w:rsidRPr="001A3195">
        <w:rPr>
          <w:szCs w:val="26"/>
        </w:rPr>
        <w:t xml:space="preserve">    TRISB3 = 0;</w:t>
      </w:r>
    </w:p>
    <w:p w14:paraId="3145C0FE" w14:textId="77777777" w:rsidR="001A3195" w:rsidRPr="001A3195" w:rsidRDefault="001A3195" w:rsidP="001A3195">
      <w:pPr>
        <w:spacing w:before="80" w:after="80" w:line="312" w:lineRule="auto"/>
        <w:jc w:val="both"/>
        <w:rPr>
          <w:szCs w:val="26"/>
        </w:rPr>
      </w:pPr>
      <w:r w:rsidRPr="001A3195">
        <w:rPr>
          <w:szCs w:val="26"/>
        </w:rPr>
        <w:t xml:space="preserve">    TRISB4 = 0;</w:t>
      </w:r>
    </w:p>
    <w:p w14:paraId="5C09A3AB" w14:textId="77777777" w:rsidR="001A3195" w:rsidRPr="001A3195" w:rsidRDefault="001A3195" w:rsidP="001A3195">
      <w:pPr>
        <w:spacing w:before="80" w:after="80" w:line="312" w:lineRule="auto"/>
        <w:jc w:val="both"/>
        <w:rPr>
          <w:szCs w:val="26"/>
        </w:rPr>
      </w:pPr>
      <w:r w:rsidRPr="001A3195">
        <w:rPr>
          <w:szCs w:val="26"/>
        </w:rPr>
        <w:t xml:space="preserve">    TRISB5 = 0;    </w:t>
      </w:r>
    </w:p>
    <w:p w14:paraId="78D8B753" w14:textId="77777777" w:rsidR="001A3195" w:rsidRPr="001A3195" w:rsidRDefault="001A3195" w:rsidP="001A3195">
      <w:pPr>
        <w:spacing w:before="80" w:after="80" w:line="312" w:lineRule="auto"/>
        <w:jc w:val="both"/>
        <w:rPr>
          <w:szCs w:val="26"/>
        </w:rPr>
      </w:pPr>
      <w:r w:rsidRPr="001A3195">
        <w:rPr>
          <w:szCs w:val="26"/>
        </w:rPr>
        <w:t xml:space="preserve">    TRISC = 0;</w:t>
      </w:r>
    </w:p>
    <w:p w14:paraId="2CFDF40C" w14:textId="77777777" w:rsidR="001A3195" w:rsidRPr="001A3195" w:rsidRDefault="001A3195" w:rsidP="001A3195">
      <w:pPr>
        <w:spacing w:before="80" w:after="80" w:line="312" w:lineRule="auto"/>
        <w:jc w:val="both"/>
        <w:rPr>
          <w:szCs w:val="26"/>
        </w:rPr>
      </w:pPr>
      <w:r w:rsidRPr="001A3195">
        <w:rPr>
          <w:szCs w:val="26"/>
        </w:rPr>
        <w:t xml:space="preserve">    TRISB0 = 1;</w:t>
      </w:r>
    </w:p>
    <w:p w14:paraId="258844CE" w14:textId="77777777" w:rsidR="001A3195" w:rsidRPr="001A3195" w:rsidRDefault="001A3195" w:rsidP="001A3195">
      <w:pPr>
        <w:spacing w:before="80" w:after="80" w:line="312" w:lineRule="auto"/>
        <w:jc w:val="both"/>
        <w:rPr>
          <w:szCs w:val="26"/>
        </w:rPr>
      </w:pPr>
      <w:r w:rsidRPr="001A3195">
        <w:rPr>
          <w:szCs w:val="26"/>
        </w:rPr>
        <w:t xml:space="preserve">    TRISB1 = 1;</w:t>
      </w:r>
    </w:p>
    <w:p w14:paraId="77C46182" w14:textId="77777777" w:rsidR="001A3195" w:rsidRPr="001A3195" w:rsidRDefault="001A3195" w:rsidP="001A3195">
      <w:pPr>
        <w:spacing w:before="80" w:after="80" w:line="312" w:lineRule="auto"/>
        <w:jc w:val="both"/>
        <w:rPr>
          <w:szCs w:val="26"/>
        </w:rPr>
      </w:pPr>
      <w:r w:rsidRPr="001A3195">
        <w:rPr>
          <w:szCs w:val="26"/>
        </w:rPr>
        <w:t xml:space="preserve">    PORTB=0x00; </w:t>
      </w:r>
    </w:p>
    <w:p w14:paraId="43DDADCA" w14:textId="77777777" w:rsidR="001A3195" w:rsidRPr="001A3195" w:rsidRDefault="001A3195" w:rsidP="001A3195">
      <w:pPr>
        <w:spacing w:before="80" w:after="80" w:line="312" w:lineRule="auto"/>
        <w:jc w:val="both"/>
        <w:rPr>
          <w:szCs w:val="26"/>
        </w:rPr>
      </w:pPr>
      <w:r w:rsidRPr="001A3195">
        <w:rPr>
          <w:szCs w:val="26"/>
        </w:rPr>
        <w:t xml:space="preserve">    RA1=RA0=1;</w:t>
      </w:r>
    </w:p>
    <w:p w14:paraId="2A60F813" w14:textId="77777777" w:rsidR="001A3195" w:rsidRPr="001A3195" w:rsidRDefault="001A3195" w:rsidP="001A3195">
      <w:pPr>
        <w:spacing w:before="80" w:after="80" w:line="312" w:lineRule="auto"/>
        <w:jc w:val="both"/>
        <w:rPr>
          <w:szCs w:val="26"/>
        </w:rPr>
      </w:pPr>
      <w:r w:rsidRPr="001A3195">
        <w:rPr>
          <w:szCs w:val="26"/>
        </w:rPr>
        <w:t xml:space="preserve">    </w:t>
      </w:r>
    </w:p>
    <w:p w14:paraId="6519B4A3" w14:textId="77777777" w:rsidR="001A3195" w:rsidRPr="001A3195" w:rsidRDefault="001A3195" w:rsidP="001A3195">
      <w:pPr>
        <w:spacing w:before="80" w:after="80" w:line="312" w:lineRule="auto"/>
        <w:jc w:val="both"/>
        <w:rPr>
          <w:szCs w:val="26"/>
        </w:rPr>
      </w:pPr>
      <w:r w:rsidRPr="001A3195">
        <w:rPr>
          <w:szCs w:val="26"/>
        </w:rPr>
        <w:lastRenderedPageBreak/>
        <w:t xml:space="preserve">       </w:t>
      </w:r>
    </w:p>
    <w:p w14:paraId="2633B2D9" w14:textId="77777777" w:rsidR="001A3195" w:rsidRPr="001A3195" w:rsidRDefault="001A3195" w:rsidP="001A3195">
      <w:pPr>
        <w:spacing w:before="80" w:after="80" w:line="312" w:lineRule="auto"/>
        <w:jc w:val="both"/>
        <w:rPr>
          <w:szCs w:val="26"/>
        </w:rPr>
      </w:pPr>
      <w:r w:rsidRPr="001A3195">
        <w:rPr>
          <w:szCs w:val="26"/>
        </w:rPr>
        <w:t xml:space="preserve">    </w:t>
      </w:r>
      <w:proofErr w:type="gramStart"/>
      <w:r w:rsidRPr="001A3195">
        <w:rPr>
          <w:szCs w:val="26"/>
        </w:rPr>
        <w:t>while(</w:t>
      </w:r>
      <w:proofErr w:type="gramEnd"/>
      <w:r w:rsidRPr="001A3195">
        <w:rPr>
          <w:szCs w:val="26"/>
        </w:rPr>
        <w:t xml:space="preserve">1){ </w:t>
      </w:r>
    </w:p>
    <w:p w14:paraId="2860FC4F" w14:textId="77777777" w:rsidR="001A3195" w:rsidRPr="001A3195" w:rsidRDefault="001A3195" w:rsidP="001A3195">
      <w:pPr>
        <w:spacing w:before="80" w:after="80" w:line="312" w:lineRule="auto"/>
        <w:jc w:val="both"/>
        <w:rPr>
          <w:szCs w:val="26"/>
        </w:rPr>
      </w:pPr>
      <w:r w:rsidRPr="001A3195">
        <w:rPr>
          <w:szCs w:val="26"/>
        </w:rPr>
        <w:t xml:space="preserve">        //Che do ban ngay</w:t>
      </w:r>
    </w:p>
    <w:p w14:paraId="2BBC357F" w14:textId="77777777" w:rsidR="001A3195" w:rsidRPr="001A3195" w:rsidRDefault="001A3195" w:rsidP="001A3195">
      <w:pPr>
        <w:spacing w:before="80" w:after="80" w:line="312" w:lineRule="auto"/>
        <w:jc w:val="both"/>
        <w:rPr>
          <w:szCs w:val="26"/>
        </w:rPr>
      </w:pPr>
      <w:r w:rsidRPr="001A3195">
        <w:rPr>
          <w:szCs w:val="26"/>
        </w:rPr>
        <w:t xml:space="preserve">            int </w:t>
      </w:r>
      <w:proofErr w:type="spellStart"/>
      <w:r w:rsidRPr="001A3195">
        <w:rPr>
          <w:szCs w:val="26"/>
        </w:rPr>
        <w:t>setmau</w:t>
      </w:r>
      <w:proofErr w:type="spellEnd"/>
      <w:r w:rsidRPr="001A3195">
        <w:rPr>
          <w:szCs w:val="26"/>
        </w:rPr>
        <w:t>=1;</w:t>
      </w:r>
    </w:p>
    <w:p w14:paraId="6E5D17F5" w14:textId="77777777" w:rsidR="001A3195" w:rsidRPr="001A3195" w:rsidRDefault="001A3195" w:rsidP="001A3195">
      <w:pPr>
        <w:spacing w:before="80" w:after="80" w:line="312" w:lineRule="auto"/>
        <w:jc w:val="both"/>
        <w:rPr>
          <w:szCs w:val="26"/>
        </w:rPr>
      </w:pPr>
      <w:r w:rsidRPr="001A3195">
        <w:rPr>
          <w:szCs w:val="26"/>
        </w:rPr>
        <w:t xml:space="preserve">            </w:t>
      </w:r>
      <w:proofErr w:type="gramStart"/>
      <w:r w:rsidRPr="001A3195">
        <w:rPr>
          <w:szCs w:val="26"/>
        </w:rPr>
        <w:t>while(</w:t>
      </w:r>
      <w:proofErr w:type="gramEnd"/>
      <w:r w:rsidRPr="001A3195">
        <w:rPr>
          <w:szCs w:val="26"/>
        </w:rPr>
        <w:t>1){</w:t>
      </w:r>
    </w:p>
    <w:p w14:paraId="046D1582" w14:textId="77777777" w:rsidR="001A3195" w:rsidRPr="001A3195" w:rsidRDefault="001A3195" w:rsidP="001A3195">
      <w:pPr>
        <w:spacing w:before="80" w:after="80" w:line="312" w:lineRule="auto"/>
        <w:jc w:val="both"/>
        <w:rPr>
          <w:szCs w:val="26"/>
        </w:rPr>
      </w:pPr>
      <w:r w:rsidRPr="001A3195">
        <w:rPr>
          <w:szCs w:val="26"/>
        </w:rPr>
        <w:t xml:space="preserve">                </w:t>
      </w:r>
      <w:proofErr w:type="spellStart"/>
      <w:r w:rsidRPr="001A3195">
        <w:rPr>
          <w:szCs w:val="26"/>
        </w:rPr>
        <w:t>giay</w:t>
      </w:r>
      <w:proofErr w:type="spellEnd"/>
      <w:r w:rsidRPr="001A3195">
        <w:rPr>
          <w:szCs w:val="26"/>
        </w:rPr>
        <w:t xml:space="preserve"> = rtc1307_read(0x00);</w:t>
      </w:r>
    </w:p>
    <w:p w14:paraId="67DEC74F" w14:textId="77777777" w:rsidR="001A3195" w:rsidRPr="001A3195" w:rsidRDefault="001A3195" w:rsidP="001A3195">
      <w:pPr>
        <w:spacing w:before="80" w:after="80" w:line="312" w:lineRule="auto"/>
        <w:jc w:val="both"/>
        <w:rPr>
          <w:szCs w:val="26"/>
        </w:rPr>
      </w:pPr>
      <w:r w:rsidRPr="001A3195">
        <w:rPr>
          <w:szCs w:val="26"/>
        </w:rPr>
        <w:t xml:space="preserve">                phut = rtc1307_read(0x01);</w:t>
      </w:r>
    </w:p>
    <w:p w14:paraId="68910C8B" w14:textId="77777777" w:rsidR="001A3195" w:rsidRPr="001A3195" w:rsidRDefault="001A3195" w:rsidP="001A3195">
      <w:pPr>
        <w:spacing w:before="80" w:after="80" w:line="312" w:lineRule="auto"/>
        <w:jc w:val="both"/>
        <w:rPr>
          <w:szCs w:val="26"/>
        </w:rPr>
      </w:pPr>
      <w:r w:rsidRPr="001A3195">
        <w:rPr>
          <w:szCs w:val="26"/>
        </w:rPr>
        <w:t xml:space="preserve">                gio = rtc1307_read(0x02);</w:t>
      </w:r>
    </w:p>
    <w:p w14:paraId="1F9B3173" w14:textId="77777777" w:rsidR="001A3195" w:rsidRPr="001A3195" w:rsidRDefault="001A3195" w:rsidP="001A3195">
      <w:pPr>
        <w:spacing w:before="80" w:after="80" w:line="312" w:lineRule="auto"/>
        <w:jc w:val="both"/>
        <w:rPr>
          <w:szCs w:val="26"/>
        </w:rPr>
      </w:pPr>
      <w:r w:rsidRPr="001A3195">
        <w:rPr>
          <w:szCs w:val="26"/>
        </w:rPr>
        <w:t xml:space="preserve">                int </w:t>
      </w:r>
      <w:proofErr w:type="spellStart"/>
      <w:r w:rsidRPr="001A3195">
        <w:rPr>
          <w:szCs w:val="26"/>
        </w:rPr>
        <w:t>chuc</w:t>
      </w:r>
      <w:proofErr w:type="spellEnd"/>
      <w:r w:rsidRPr="001A3195">
        <w:rPr>
          <w:szCs w:val="26"/>
        </w:rPr>
        <w:t xml:space="preserve"> = gio &gt;&gt; 4;</w:t>
      </w:r>
    </w:p>
    <w:p w14:paraId="1FC4D369" w14:textId="77777777" w:rsidR="001A3195" w:rsidRPr="001A3195" w:rsidRDefault="001A3195" w:rsidP="001A3195">
      <w:pPr>
        <w:spacing w:before="80" w:after="80" w:line="312" w:lineRule="auto"/>
        <w:jc w:val="both"/>
        <w:rPr>
          <w:szCs w:val="26"/>
        </w:rPr>
      </w:pPr>
      <w:r w:rsidRPr="001A3195">
        <w:rPr>
          <w:szCs w:val="26"/>
        </w:rPr>
        <w:t xml:space="preserve">                int </w:t>
      </w:r>
      <w:proofErr w:type="spellStart"/>
      <w:r w:rsidRPr="001A3195">
        <w:rPr>
          <w:szCs w:val="26"/>
        </w:rPr>
        <w:t>donvi</w:t>
      </w:r>
      <w:proofErr w:type="spellEnd"/>
      <w:r w:rsidRPr="001A3195">
        <w:rPr>
          <w:szCs w:val="26"/>
        </w:rPr>
        <w:t xml:space="preserve"> = gio &amp; (0x0F);</w:t>
      </w:r>
    </w:p>
    <w:p w14:paraId="5CEF1352" w14:textId="77777777" w:rsidR="001A3195" w:rsidRPr="001A3195" w:rsidRDefault="001A3195" w:rsidP="001A3195">
      <w:pPr>
        <w:spacing w:before="80" w:after="80" w:line="312" w:lineRule="auto"/>
        <w:jc w:val="both"/>
        <w:rPr>
          <w:szCs w:val="26"/>
        </w:rPr>
      </w:pPr>
      <w:r w:rsidRPr="001A3195">
        <w:rPr>
          <w:szCs w:val="26"/>
        </w:rPr>
        <w:t xml:space="preserve">                int </w:t>
      </w:r>
      <w:proofErr w:type="spellStart"/>
      <w:r w:rsidRPr="001A3195">
        <w:rPr>
          <w:szCs w:val="26"/>
        </w:rPr>
        <w:t>gios</w:t>
      </w:r>
      <w:proofErr w:type="spellEnd"/>
      <w:r w:rsidRPr="001A3195">
        <w:rPr>
          <w:szCs w:val="26"/>
        </w:rPr>
        <w:t xml:space="preserve"> = </w:t>
      </w:r>
      <w:proofErr w:type="spellStart"/>
      <w:r w:rsidRPr="001A3195">
        <w:rPr>
          <w:szCs w:val="26"/>
        </w:rPr>
        <w:t>chuc</w:t>
      </w:r>
      <w:proofErr w:type="spellEnd"/>
      <w:r w:rsidRPr="001A3195">
        <w:rPr>
          <w:szCs w:val="26"/>
        </w:rPr>
        <w:t xml:space="preserve"> * 10 + </w:t>
      </w:r>
      <w:proofErr w:type="spellStart"/>
      <w:r w:rsidRPr="001A3195">
        <w:rPr>
          <w:szCs w:val="26"/>
        </w:rPr>
        <w:t>donvi</w:t>
      </w:r>
      <w:proofErr w:type="spellEnd"/>
      <w:r w:rsidRPr="001A3195">
        <w:rPr>
          <w:szCs w:val="26"/>
        </w:rPr>
        <w:t>;</w:t>
      </w:r>
    </w:p>
    <w:p w14:paraId="5AC5291F" w14:textId="77777777" w:rsidR="001A3195" w:rsidRPr="001A3195" w:rsidRDefault="001A3195" w:rsidP="001A3195">
      <w:pPr>
        <w:spacing w:before="80" w:after="80" w:line="312" w:lineRule="auto"/>
        <w:jc w:val="both"/>
        <w:rPr>
          <w:szCs w:val="26"/>
        </w:rPr>
      </w:pPr>
      <w:r w:rsidRPr="001A3195">
        <w:rPr>
          <w:szCs w:val="26"/>
        </w:rPr>
        <w:t xml:space="preserve">                </w:t>
      </w:r>
    </w:p>
    <w:p w14:paraId="58C77F86" w14:textId="77777777" w:rsidR="001A3195" w:rsidRPr="001A3195" w:rsidRDefault="001A3195" w:rsidP="001A3195">
      <w:pPr>
        <w:spacing w:before="80" w:after="80" w:line="312" w:lineRule="auto"/>
        <w:jc w:val="both"/>
        <w:rPr>
          <w:szCs w:val="26"/>
        </w:rPr>
      </w:pPr>
      <w:r w:rsidRPr="001A3195">
        <w:rPr>
          <w:szCs w:val="26"/>
        </w:rPr>
        <w:t xml:space="preserve">                </w:t>
      </w:r>
    </w:p>
    <w:p w14:paraId="78741BC8" w14:textId="77777777" w:rsidR="001A3195" w:rsidRPr="001A3195" w:rsidRDefault="001A3195" w:rsidP="001A3195">
      <w:pPr>
        <w:spacing w:before="80" w:after="80" w:line="312" w:lineRule="auto"/>
        <w:jc w:val="both"/>
        <w:rPr>
          <w:szCs w:val="26"/>
        </w:rPr>
      </w:pPr>
      <w:r w:rsidRPr="001A3195">
        <w:rPr>
          <w:szCs w:val="26"/>
        </w:rPr>
        <w:t xml:space="preserve">                </w:t>
      </w:r>
    </w:p>
    <w:p w14:paraId="195ABB46" w14:textId="77777777" w:rsidR="001A3195" w:rsidRPr="001A3195" w:rsidRDefault="001A3195" w:rsidP="001A3195">
      <w:pPr>
        <w:spacing w:before="80" w:after="80" w:line="312" w:lineRule="auto"/>
        <w:jc w:val="both"/>
        <w:rPr>
          <w:szCs w:val="26"/>
        </w:rPr>
      </w:pPr>
      <w:r w:rsidRPr="001A3195">
        <w:rPr>
          <w:szCs w:val="26"/>
        </w:rPr>
        <w:t xml:space="preserve">                if(gios==22||gios==23||gios==0||gios==1||gios==2||gios==3||gios==</w:t>
      </w:r>
      <w:proofErr w:type="gramStart"/>
      <w:r w:rsidRPr="001A3195">
        <w:rPr>
          <w:szCs w:val="26"/>
        </w:rPr>
        <w:t>4){</w:t>
      </w:r>
      <w:proofErr w:type="gramEnd"/>
    </w:p>
    <w:p w14:paraId="48CF2A65" w14:textId="77777777" w:rsidR="001A3195" w:rsidRPr="001A3195" w:rsidRDefault="001A3195" w:rsidP="001A3195">
      <w:pPr>
        <w:spacing w:before="80" w:after="80" w:line="312" w:lineRule="auto"/>
        <w:jc w:val="both"/>
        <w:rPr>
          <w:szCs w:val="26"/>
        </w:rPr>
      </w:pPr>
      <w:r w:rsidRPr="001A3195">
        <w:rPr>
          <w:szCs w:val="26"/>
        </w:rPr>
        <w:t xml:space="preserve">                    break;</w:t>
      </w:r>
    </w:p>
    <w:p w14:paraId="4E9A46D9" w14:textId="77777777" w:rsidR="001A3195" w:rsidRPr="001A3195" w:rsidRDefault="001A3195" w:rsidP="001A3195">
      <w:pPr>
        <w:spacing w:before="80" w:after="80" w:line="312" w:lineRule="auto"/>
        <w:jc w:val="both"/>
        <w:rPr>
          <w:szCs w:val="26"/>
        </w:rPr>
      </w:pPr>
      <w:r w:rsidRPr="001A3195">
        <w:rPr>
          <w:szCs w:val="26"/>
        </w:rPr>
        <w:t xml:space="preserve">                }</w:t>
      </w:r>
    </w:p>
    <w:p w14:paraId="0F9CCABA" w14:textId="77777777" w:rsidR="001A3195" w:rsidRPr="001A3195" w:rsidRDefault="001A3195" w:rsidP="001A3195">
      <w:pPr>
        <w:spacing w:before="80" w:after="80" w:line="312" w:lineRule="auto"/>
        <w:jc w:val="both"/>
        <w:rPr>
          <w:szCs w:val="26"/>
        </w:rPr>
      </w:pPr>
      <w:r w:rsidRPr="001A3195">
        <w:rPr>
          <w:szCs w:val="26"/>
        </w:rPr>
        <w:t xml:space="preserve">                </w:t>
      </w:r>
    </w:p>
    <w:p w14:paraId="0D19F786" w14:textId="77777777" w:rsidR="001A3195" w:rsidRPr="001A3195" w:rsidRDefault="001A3195" w:rsidP="001A3195">
      <w:pPr>
        <w:spacing w:before="80" w:after="80" w:line="312" w:lineRule="auto"/>
        <w:jc w:val="both"/>
        <w:rPr>
          <w:szCs w:val="26"/>
        </w:rPr>
      </w:pPr>
      <w:r w:rsidRPr="001A3195">
        <w:rPr>
          <w:szCs w:val="26"/>
        </w:rPr>
        <w:t xml:space="preserve">                if(</w:t>
      </w:r>
      <w:proofErr w:type="spellStart"/>
      <w:r w:rsidRPr="001A3195">
        <w:rPr>
          <w:szCs w:val="26"/>
        </w:rPr>
        <w:t>setmau</w:t>
      </w:r>
      <w:proofErr w:type="spellEnd"/>
      <w:r w:rsidRPr="001A3195">
        <w:rPr>
          <w:szCs w:val="26"/>
        </w:rPr>
        <w:t>&gt;</w:t>
      </w:r>
      <w:proofErr w:type="gramStart"/>
      <w:r w:rsidRPr="001A3195">
        <w:rPr>
          <w:szCs w:val="26"/>
        </w:rPr>
        <w:t>10){</w:t>
      </w:r>
      <w:proofErr w:type="gramEnd"/>
    </w:p>
    <w:p w14:paraId="38397AC4" w14:textId="77777777" w:rsidR="001A3195" w:rsidRPr="001A3195" w:rsidRDefault="001A3195" w:rsidP="001A3195">
      <w:pPr>
        <w:spacing w:before="80" w:after="80" w:line="312" w:lineRule="auto"/>
        <w:jc w:val="both"/>
        <w:rPr>
          <w:szCs w:val="26"/>
        </w:rPr>
      </w:pPr>
      <w:r w:rsidRPr="001A3195">
        <w:rPr>
          <w:szCs w:val="26"/>
        </w:rPr>
        <w:t xml:space="preserve">                    </w:t>
      </w:r>
      <w:proofErr w:type="spellStart"/>
      <w:r w:rsidRPr="001A3195">
        <w:rPr>
          <w:szCs w:val="26"/>
        </w:rPr>
        <w:t>setmau</w:t>
      </w:r>
      <w:proofErr w:type="spellEnd"/>
      <w:r w:rsidRPr="001A3195">
        <w:rPr>
          <w:szCs w:val="26"/>
        </w:rPr>
        <w:t>=1;</w:t>
      </w:r>
    </w:p>
    <w:p w14:paraId="102775B1" w14:textId="77777777" w:rsidR="001A3195" w:rsidRPr="001A3195" w:rsidRDefault="001A3195" w:rsidP="001A3195">
      <w:pPr>
        <w:spacing w:before="80" w:after="80" w:line="312" w:lineRule="auto"/>
        <w:jc w:val="both"/>
        <w:rPr>
          <w:szCs w:val="26"/>
        </w:rPr>
      </w:pPr>
      <w:r w:rsidRPr="001A3195">
        <w:rPr>
          <w:szCs w:val="26"/>
        </w:rPr>
        <w:t xml:space="preserve">                </w:t>
      </w:r>
      <w:proofErr w:type="gramStart"/>
      <w:r w:rsidRPr="001A3195">
        <w:rPr>
          <w:szCs w:val="26"/>
        </w:rPr>
        <w:t>}else</w:t>
      </w:r>
      <w:proofErr w:type="gramEnd"/>
      <w:r w:rsidRPr="001A3195">
        <w:rPr>
          <w:szCs w:val="26"/>
        </w:rPr>
        <w:t>{</w:t>
      </w:r>
    </w:p>
    <w:p w14:paraId="54DABB86" w14:textId="77777777" w:rsidR="001A3195" w:rsidRPr="001A3195" w:rsidRDefault="001A3195" w:rsidP="001A3195">
      <w:pPr>
        <w:spacing w:before="80" w:after="80" w:line="312" w:lineRule="auto"/>
        <w:jc w:val="both"/>
        <w:rPr>
          <w:szCs w:val="26"/>
        </w:rPr>
      </w:pPr>
      <w:r w:rsidRPr="001A3195">
        <w:rPr>
          <w:szCs w:val="26"/>
        </w:rPr>
        <w:t xml:space="preserve">                    </w:t>
      </w:r>
      <w:proofErr w:type="spellStart"/>
      <w:r w:rsidRPr="001A3195">
        <w:rPr>
          <w:szCs w:val="26"/>
        </w:rPr>
        <w:t>setmau</w:t>
      </w:r>
      <w:proofErr w:type="spellEnd"/>
      <w:r w:rsidRPr="001A3195">
        <w:rPr>
          <w:szCs w:val="26"/>
        </w:rPr>
        <w:t>++;</w:t>
      </w:r>
    </w:p>
    <w:p w14:paraId="6658F4AB" w14:textId="77777777" w:rsidR="001A3195" w:rsidRPr="001A3195" w:rsidRDefault="001A3195" w:rsidP="001A3195">
      <w:pPr>
        <w:spacing w:before="80" w:after="80" w:line="312" w:lineRule="auto"/>
        <w:jc w:val="both"/>
        <w:rPr>
          <w:szCs w:val="26"/>
        </w:rPr>
      </w:pPr>
      <w:r w:rsidRPr="001A3195">
        <w:rPr>
          <w:szCs w:val="26"/>
        </w:rPr>
        <w:t xml:space="preserve">                }                </w:t>
      </w:r>
    </w:p>
    <w:p w14:paraId="7DAF4106" w14:textId="77777777" w:rsidR="001A3195" w:rsidRPr="001A3195" w:rsidRDefault="001A3195" w:rsidP="001A3195">
      <w:pPr>
        <w:spacing w:before="80" w:after="80" w:line="312" w:lineRule="auto"/>
        <w:jc w:val="both"/>
        <w:rPr>
          <w:szCs w:val="26"/>
        </w:rPr>
      </w:pPr>
      <w:r w:rsidRPr="001A3195">
        <w:rPr>
          <w:szCs w:val="26"/>
        </w:rPr>
        <w:t xml:space="preserve">                int </w:t>
      </w:r>
      <w:proofErr w:type="gramStart"/>
      <w:r w:rsidRPr="001A3195">
        <w:rPr>
          <w:szCs w:val="26"/>
        </w:rPr>
        <w:t>dem,i</w:t>
      </w:r>
      <w:proofErr w:type="gramEnd"/>
      <w:r w:rsidRPr="001A3195">
        <w:rPr>
          <w:szCs w:val="26"/>
        </w:rPr>
        <w:t>,dem1,sodu1,dem2,sodu2;</w:t>
      </w:r>
    </w:p>
    <w:p w14:paraId="475E7B84" w14:textId="77777777" w:rsidR="001A3195" w:rsidRPr="001A3195" w:rsidRDefault="001A3195" w:rsidP="001A3195">
      <w:pPr>
        <w:spacing w:before="80" w:after="80" w:line="312" w:lineRule="auto"/>
        <w:jc w:val="both"/>
        <w:rPr>
          <w:szCs w:val="26"/>
        </w:rPr>
      </w:pPr>
      <w:r w:rsidRPr="001A3195">
        <w:rPr>
          <w:szCs w:val="26"/>
        </w:rPr>
        <w:t xml:space="preserve">                int mau2 = setmau%2;</w:t>
      </w:r>
    </w:p>
    <w:p w14:paraId="0EB54601" w14:textId="77777777" w:rsidR="001A3195" w:rsidRPr="001A3195" w:rsidRDefault="001A3195" w:rsidP="001A3195">
      <w:pPr>
        <w:spacing w:before="80" w:after="80" w:line="312" w:lineRule="auto"/>
        <w:jc w:val="both"/>
        <w:rPr>
          <w:szCs w:val="26"/>
        </w:rPr>
      </w:pPr>
      <w:r w:rsidRPr="001A3195">
        <w:rPr>
          <w:szCs w:val="26"/>
        </w:rPr>
        <w:t xml:space="preserve">                if(mau2==</w:t>
      </w:r>
      <w:proofErr w:type="gramStart"/>
      <w:r w:rsidRPr="001A3195">
        <w:rPr>
          <w:szCs w:val="26"/>
        </w:rPr>
        <w:t>0){</w:t>
      </w:r>
      <w:proofErr w:type="gramEnd"/>
    </w:p>
    <w:p w14:paraId="5B4B600A" w14:textId="77777777" w:rsidR="001A3195" w:rsidRPr="001A3195" w:rsidRDefault="001A3195" w:rsidP="001A3195">
      <w:pPr>
        <w:spacing w:before="80" w:after="80" w:line="312" w:lineRule="auto"/>
        <w:jc w:val="both"/>
        <w:rPr>
          <w:szCs w:val="26"/>
        </w:rPr>
      </w:pPr>
      <w:r w:rsidRPr="001A3195">
        <w:rPr>
          <w:szCs w:val="26"/>
        </w:rPr>
        <w:lastRenderedPageBreak/>
        <w:t xml:space="preserve">                    RC0=1;</w:t>
      </w:r>
    </w:p>
    <w:p w14:paraId="75B04B01" w14:textId="77777777" w:rsidR="001A3195" w:rsidRPr="001A3195" w:rsidRDefault="001A3195" w:rsidP="001A3195">
      <w:pPr>
        <w:spacing w:before="80" w:after="80" w:line="312" w:lineRule="auto"/>
        <w:jc w:val="both"/>
        <w:rPr>
          <w:szCs w:val="26"/>
        </w:rPr>
      </w:pPr>
      <w:r w:rsidRPr="001A3195">
        <w:rPr>
          <w:szCs w:val="26"/>
        </w:rPr>
        <w:t xml:space="preserve">                    RC6=1;</w:t>
      </w:r>
    </w:p>
    <w:p w14:paraId="073A4A5F" w14:textId="77777777" w:rsidR="001A3195" w:rsidRPr="001A3195" w:rsidRDefault="001A3195" w:rsidP="001A3195">
      <w:pPr>
        <w:spacing w:before="80" w:after="80" w:line="312" w:lineRule="auto"/>
        <w:jc w:val="both"/>
        <w:rPr>
          <w:szCs w:val="26"/>
        </w:rPr>
      </w:pPr>
      <w:r w:rsidRPr="001A3195">
        <w:rPr>
          <w:szCs w:val="26"/>
        </w:rPr>
        <w:t xml:space="preserve">                    for(dem=</w:t>
      </w:r>
      <w:proofErr w:type="gramStart"/>
      <w:r w:rsidRPr="001A3195">
        <w:rPr>
          <w:szCs w:val="26"/>
        </w:rPr>
        <w:t>10;dem</w:t>
      </w:r>
      <w:proofErr w:type="gramEnd"/>
      <w:r w:rsidRPr="001A3195">
        <w:rPr>
          <w:szCs w:val="26"/>
        </w:rPr>
        <w:t>&gt;=0;dem--){</w:t>
      </w:r>
    </w:p>
    <w:p w14:paraId="6243CC4B" w14:textId="77777777" w:rsidR="001A3195" w:rsidRPr="001A3195" w:rsidRDefault="001A3195" w:rsidP="001A3195">
      <w:pPr>
        <w:spacing w:before="80" w:after="80" w:line="312" w:lineRule="auto"/>
        <w:jc w:val="both"/>
        <w:rPr>
          <w:szCs w:val="26"/>
        </w:rPr>
      </w:pPr>
      <w:r w:rsidRPr="001A3195">
        <w:rPr>
          <w:szCs w:val="26"/>
        </w:rPr>
        <w:t xml:space="preserve">                    dem1= dem/10;</w:t>
      </w:r>
    </w:p>
    <w:p w14:paraId="5E013269" w14:textId="77777777" w:rsidR="001A3195" w:rsidRPr="001A3195" w:rsidRDefault="001A3195" w:rsidP="001A3195">
      <w:pPr>
        <w:spacing w:before="80" w:after="80" w:line="312" w:lineRule="auto"/>
        <w:jc w:val="both"/>
        <w:rPr>
          <w:szCs w:val="26"/>
        </w:rPr>
      </w:pPr>
      <w:r w:rsidRPr="001A3195">
        <w:rPr>
          <w:szCs w:val="26"/>
        </w:rPr>
        <w:t xml:space="preserve">                    sodu1= dem%10;</w:t>
      </w:r>
    </w:p>
    <w:p w14:paraId="6EF7C5D3" w14:textId="77777777" w:rsidR="001A3195" w:rsidRPr="001A3195" w:rsidRDefault="001A3195" w:rsidP="001A3195">
      <w:pPr>
        <w:spacing w:before="80" w:after="80" w:line="312" w:lineRule="auto"/>
        <w:jc w:val="both"/>
        <w:rPr>
          <w:szCs w:val="26"/>
        </w:rPr>
      </w:pPr>
      <w:r w:rsidRPr="001A3195">
        <w:rPr>
          <w:szCs w:val="26"/>
        </w:rPr>
        <w:t xml:space="preserve">                    dem2 = (dem-3)/10;</w:t>
      </w:r>
    </w:p>
    <w:p w14:paraId="326D2E22" w14:textId="77777777" w:rsidR="001A3195" w:rsidRPr="001A3195" w:rsidRDefault="001A3195" w:rsidP="001A3195">
      <w:pPr>
        <w:spacing w:before="80" w:after="80" w:line="312" w:lineRule="auto"/>
        <w:jc w:val="both"/>
        <w:rPr>
          <w:szCs w:val="26"/>
        </w:rPr>
      </w:pPr>
      <w:r w:rsidRPr="001A3195">
        <w:rPr>
          <w:szCs w:val="26"/>
        </w:rPr>
        <w:t xml:space="preserve">                    sodu2 = (dem-</w:t>
      </w:r>
      <w:proofErr w:type="gramStart"/>
      <w:r w:rsidRPr="001A3195">
        <w:rPr>
          <w:szCs w:val="26"/>
        </w:rPr>
        <w:t>3)%</w:t>
      </w:r>
      <w:proofErr w:type="gramEnd"/>
      <w:r w:rsidRPr="001A3195">
        <w:rPr>
          <w:szCs w:val="26"/>
        </w:rPr>
        <w:t>10;</w:t>
      </w:r>
    </w:p>
    <w:p w14:paraId="218F9935" w14:textId="77777777" w:rsidR="001A3195" w:rsidRPr="001A3195" w:rsidRDefault="001A3195" w:rsidP="001A3195">
      <w:pPr>
        <w:spacing w:before="80" w:after="80" w:line="312" w:lineRule="auto"/>
        <w:jc w:val="both"/>
        <w:rPr>
          <w:szCs w:val="26"/>
        </w:rPr>
      </w:pPr>
      <w:r w:rsidRPr="001A3195">
        <w:rPr>
          <w:szCs w:val="26"/>
        </w:rPr>
        <w:t xml:space="preserve">                        for(i=</w:t>
      </w:r>
      <w:proofErr w:type="gramStart"/>
      <w:r w:rsidRPr="001A3195">
        <w:rPr>
          <w:szCs w:val="26"/>
        </w:rPr>
        <w:t>0;i</w:t>
      </w:r>
      <w:proofErr w:type="gramEnd"/>
      <w:r w:rsidRPr="001A3195">
        <w:rPr>
          <w:szCs w:val="26"/>
        </w:rPr>
        <w:t>&lt;40;i++){</w:t>
      </w:r>
    </w:p>
    <w:p w14:paraId="1CF54B57" w14:textId="77777777" w:rsidR="001A3195" w:rsidRPr="001A3195" w:rsidRDefault="001A3195" w:rsidP="001A3195">
      <w:pPr>
        <w:spacing w:before="80" w:after="80" w:line="312" w:lineRule="auto"/>
        <w:jc w:val="both"/>
        <w:rPr>
          <w:szCs w:val="26"/>
        </w:rPr>
      </w:pPr>
      <w:r w:rsidRPr="001A3195">
        <w:rPr>
          <w:szCs w:val="26"/>
        </w:rPr>
        <w:t xml:space="preserve">                            // </w:t>
      </w:r>
      <w:proofErr w:type="spellStart"/>
      <w:r w:rsidRPr="001A3195">
        <w:rPr>
          <w:szCs w:val="26"/>
        </w:rPr>
        <w:t>quet</w:t>
      </w:r>
      <w:proofErr w:type="spellEnd"/>
      <w:r w:rsidRPr="001A3195">
        <w:rPr>
          <w:szCs w:val="26"/>
        </w:rPr>
        <w:t xml:space="preserve"> den do</w:t>
      </w:r>
    </w:p>
    <w:p w14:paraId="09580E38" w14:textId="77777777" w:rsidR="001A3195" w:rsidRPr="001A3195" w:rsidRDefault="001A3195" w:rsidP="001A3195">
      <w:pPr>
        <w:spacing w:before="80" w:after="80" w:line="312" w:lineRule="auto"/>
        <w:jc w:val="both"/>
        <w:rPr>
          <w:szCs w:val="26"/>
        </w:rPr>
      </w:pPr>
      <w:r w:rsidRPr="001A3195">
        <w:rPr>
          <w:szCs w:val="26"/>
        </w:rPr>
        <w:t xml:space="preserve">                            RB2=1;</w:t>
      </w:r>
    </w:p>
    <w:p w14:paraId="12262402" w14:textId="77777777" w:rsidR="001A3195" w:rsidRPr="001A3195" w:rsidRDefault="001A3195" w:rsidP="001A3195">
      <w:pPr>
        <w:spacing w:before="80" w:after="80" w:line="312" w:lineRule="auto"/>
        <w:jc w:val="both"/>
        <w:rPr>
          <w:szCs w:val="26"/>
        </w:rPr>
      </w:pPr>
      <w:r w:rsidRPr="001A3195">
        <w:rPr>
          <w:szCs w:val="26"/>
        </w:rPr>
        <w:t xml:space="preserve">                            PORTD = a[dem1];</w:t>
      </w:r>
    </w:p>
    <w:p w14:paraId="5C4013E7" w14:textId="77777777" w:rsidR="001A3195" w:rsidRPr="001A3195" w:rsidRDefault="001A3195" w:rsidP="001A3195">
      <w:pPr>
        <w:spacing w:before="80" w:after="80" w:line="312" w:lineRule="auto"/>
        <w:jc w:val="both"/>
        <w:rPr>
          <w:szCs w:val="26"/>
        </w:rPr>
      </w:pPr>
      <w:r w:rsidRPr="001A3195">
        <w:rPr>
          <w:szCs w:val="26"/>
        </w:rPr>
        <w:t xml:space="preserve">                            __</w:t>
      </w:r>
      <w:proofErr w:type="spellStart"/>
      <w:r w:rsidRPr="001A3195">
        <w:rPr>
          <w:szCs w:val="26"/>
        </w:rPr>
        <w:t>delay_</w:t>
      </w:r>
      <w:proofErr w:type="gramStart"/>
      <w:r w:rsidRPr="001A3195">
        <w:rPr>
          <w:szCs w:val="26"/>
        </w:rPr>
        <w:t>ms</w:t>
      </w:r>
      <w:proofErr w:type="spellEnd"/>
      <w:r w:rsidRPr="001A3195">
        <w:rPr>
          <w:szCs w:val="26"/>
        </w:rPr>
        <w:t>(</w:t>
      </w:r>
      <w:proofErr w:type="gramEnd"/>
      <w:r w:rsidRPr="001A3195">
        <w:rPr>
          <w:szCs w:val="26"/>
        </w:rPr>
        <w:t>10);</w:t>
      </w:r>
    </w:p>
    <w:p w14:paraId="21486115" w14:textId="77777777" w:rsidR="001A3195" w:rsidRPr="001A3195" w:rsidRDefault="001A3195" w:rsidP="001A3195">
      <w:pPr>
        <w:spacing w:before="80" w:after="80" w:line="312" w:lineRule="auto"/>
        <w:jc w:val="both"/>
        <w:rPr>
          <w:szCs w:val="26"/>
        </w:rPr>
      </w:pPr>
      <w:r w:rsidRPr="001A3195">
        <w:rPr>
          <w:szCs w:val="26"/>
        </w:rPr>
        <w:t xml:space="preserve">                            RB2=0;</w:t>
      </w:r>
    </w:p>
    <w:p w14:paraId="70C12623" w14:textId="77777777" w:rsidR="001A3195" w:rsidRPr="001A3195" w:rsidRDefault="001A3195" w:rsidP="001A3195">
      <w:pPr>
        <w:spacing w:before="80" w:after="80" w:line="312" w:lineRule="auto"/>
        <w:jc w:val="both"/>
        <w:rPr>
          <w:szCs w:val="26"/>
        </w:rPr>
      </w:pPr>
      <w:r w:rsidRPr="001A3195">
        <w:rPr>
          <w:szCs w:val="26"/>
        </w:rPr>
        <w:t xml:space="preserve">                            RB3=1;</w:t>
      </w:r>
    </w:p>
    <w:p w14:paraId="3CE0FFCE" w14:textId="77777777" w:rsidR="001A3195" w:rsidRPr="001A3195" w:rsidRDefault="001A3195" w:rsidP="001A3195">
      <w:pPr>
        <w:spacing w:before="80" w:after="80" w:line="312" w:lineRule="auto"/>
        <w:jc w:val="both"/>
        <w:rPr>
          <w:szCs w:val="26"/>
        </w:rPr>
      </w:pPr>
      <w:r w:rsidRPr="001A3195">
        <w:rPr>
          <w:szCs w:val="26"/>
        </w:rPr>
        <w:t xml:space="preserve">                            PORTD = a[sodu1];</w:t>
      </w:r>
    </w:p>
    <w:p w14:paraId="1EC25BAD" w14:textId="77777777" w:rsidR="001A3195" w:rsidRPr="001A3195" w:rsidRDefault="001A3195" w:rsidP="001A3195">
      <w:pPr>
        <w:spacing w:before="80" w:after="80" w:line="312" w:lineRule="auto"/>
        <w:jc w:val="both"/>
        <w:rPr>
          <w:szCs w:val="26"/>
        </w:rPr>
      </w:pPr>
      <w:r w:rsidRPr="001A3195">
        <w:rPr>
          <w:szCs w:val="26"/>
        </w:rPr>
        <w:t xml:space="preserve">                            __</w:t>
      </w:r>
      <w:proofErr w:type="spellStart"/>
      <w:r w:rsidRPr="001A3195">
        <w:rPr>
          <w:szCs w:val="26"/>
        </w:rPr>
        <w:t>delay_</w:t>
      </w:r>
      <w:proofErr w:type="gramStart"/>
      <w:r w:rsidRPr="001A3195">
        <w:rPr>
          <w:szCs w:val="26"/>
        </w:rPr>
        <w:t>ms</w:t>
      </w:r>
      <w:proofErr w:type="spellEnd"/>
      <w:r w:rsidRPr="001A3195">
        <w:rPr>
          <w:szCs w:val="26"/>
        </w:rPr>
        <w:t>(</w:t>
      </w:r>
      <w:proofErr w:type="gramEnd"/>
      <w:r w:rsidRPr="001A3195">
        <w:rPr>
          <w:szCs w:val="26"/>
        </w:rPr>
        <w:t>10);</w:t>
      </w:r>
    </w:p>
    <w:p w14:paraId="2143CD86" w14:textId="77777777" w:rsidR="001A3195" w:rsidRPr="001A3195" w:rsidRDefault="001A3195" w:rsidP="001A3195">
      <w:pPr>
        <w:spacing w:before="80" w:after="80" w:line="312" w:lineRule="auto"/>
        <w:jc w:val="both"/>
        <w:rPr>
          <w:szCs w:val="26"/>
        </w:rPr>
      </w:pPr>
      <w:r w:rsidRPr="001A3195">
        <w:rPr>
          <w:szCs w:val="26"/>
        </w:rPr>
        <w:t xml:space="preserve">                            RB3=0;</w:t>
      </w:r>
    </w:p>
    <w:p w14:paraId="413040B5" w14:textId="77777777" w:rsidR="001A3195" w:rsidRPr="001A3195" w:rsidRDefault="001A3195" w:rsidP="001A3195">
      <w:pPr>
        <w:spacing w:before="80" w:after="80" w:line="312" w:lineRule="auto"/>
        <w:jc w:val="both"/>
        <w:rPr>
          <w:szCs w:val="26"/>
        </w:rPr>
      </w:pPr>
      <w:r w:rsidRPr="001A3195">
        <w:rPr>
          <w:szCs w:val="26"/>
        </w:rPr>
        <w:t xml:space="preserve">                            //</w:t>
      </w:r>
      <w:proofErr w:type="spellStart"/>
      <w:r w:rsidRPr="001A3195">
        <w:rPr>
          <w:szCs w:val="26"/>
        </w:rPr>
        <w:t>quet</w:t>
      </w:r>
      <w:proofErr w:type="spellEnd"/>
      <w:r w:rsidRPr="001A3195">
        <w:rPr>
          <w:szCs w:val="26"/>
        </w:rPr>
        <w:t xml:space="preserve"> den xanh</w:t>
      </w:r>
    </w:p>
    <w:p w14:paraId="732F2DFA" w14:textId="77777777" w:rsidR="001A3195" w:rsidRPr="001A3195" w:rsidRDefault="001A3195" w:rsidP="001A3195">
      <w:pPr>
        <w:spacing w:before="80" w:after="80" w:line="312" w:lineRule="auto"/>
        <w:jc w:val="both"/>
        <w:rPr>
          <w:szCs w:val="26"/>
        </w:rPr>
      </w:pPr>
      <w:r w:rsidRPr="001A3195">
        <w:rPr>
          <w:szCs w:val="26"/>
        </w:rPr>
        <w:t xml:space="preserve">                            if(dem&gt;</w:t>
      </w:r>
      <w:proofErr w:type="gramStart"/>
      <w:r w:rsidRPr="001A3195">
        <w:rPr>
          <w:szCs w:val="26"/>
        </w:rPr>
        <w:t>3){</w:t>
      </w:r>
      <w:proofErr w:type="gramEnd"/>
    </w:p>
    <w:p w14:paraId="7403C1EF" w14:textId="77777777" w:rsidR="001A3195" w:rsidRPr="001A3195" w:rsidRDefault="001A3195" w:rsidP="001A3195">
      <w:pPr>
        <w:spacing w:before="80" w:after="80" w:line="312" w:lineRule="auto"/>
        <w:jc w:val="both"/>
        <w:rPr>
          <w:szCs w:val="26"/>
        </w:rPr>
      </w:pPr>
      <w:r w:rsidRPr="001A3195">
        <w:rPr>
          <w:szCs w:val="26"/>
        </w:rPr>
        <w:t xml:space="preserve">                                RB4=1;</w:t>
      </w:r>
    </w:p>
    <w:p w14:paraId="4F33E03D" w14:textId="77777777" w:rsidR="001A3195" w:rsidRPr="001A3195" w:rsidRDefault="001A3195" w:rsidP="001A3195">
      <w:pPr>
        <w:spacing w:before="80" w:after="80" w:line="312" w:lineRule="auto"/>
        <w:jc w:val="both"/>
        <w:rPr>
          <w:szCs w:val="26"/>
        </w:rPr>
      </w:pPr>
      <w:r w:rsidRPr="001A3195">
        <w:rPr>
          <w:szCs w:val="26"/>
        </w:rPr>
        <w:t xml:space="preserve">                                PORTD = a[dem2];</w:t>
      </w:r>
    </w:p>
    <w:p w14:paraId="142E6C17" w14:textId="77777777" w:rsidR="001A3195" w:rsidRPr="001A3195" w:rsidRDefault="001A3195" w:rsidP="001A3195">
      <w:pPr>
        <w:spacing w:before="80" w:after="80" w:line="312" w:lineRule="auto"/>
        <w:jc w:val="both"/>
        <w:rPr>
          <w:szCs w:val="26"/>
        </w:rPr>
      </w:pPr>
      <w:r w:rsidRPr="001A3195">
        <w:rPr>
          <w:szCs w:val="26"/>
        </w:rPr>
        <w:t xml:space="preserve">                                __</w:t>
      </w:r>
      <w:proofErr w:type="spellStart"/>
      <w:r w:rsidRPr="001A3195">
        <w:rPr>
          <w:szCs w:val="26"/>
        </w:rPr>
        <w:t>delay_</w:t>
      </w:r>
      <w:proofErr w:type="gramStart"/>
      <w:r w:rsidRPr="001A3195">
        <w:rPr>
          <w:szCs w:val="26"/>
        </w:rPr>
        <w:t>ms</w:t>
      </w:r>
      <w:proofErr w:type="spellEnd"/>
      <w:r w:rsidRPr="001A3195">
        <w:rPr>
          <w:szCs w:val="26"/>
        </w:rPr>
        <w:t>(</w:t>
      </w:r>
      <w:proofErr w:type="gramEnd"/>
      <w:r w:rsidRPr="001A3195">
        <w:rPr>
          <w:szCs w:val="26"/>
        </w:rPr>
        <w:t>10);</w:t>
      </w:r>
    </w:p>
    <w:p w14:paraId="53F55F5C" w14:textId="77777777" w:rsidR="001A3195" w:rsidRPr="001A3195" w:rsidRDefault="001A3195" w:rsidP="001A3195">
      <w:pPr>
        <w:spacing w:before="80" w:after="80" w:line="312" w:lineRule="auto"/>
        <w:jc w:val="both"/>
        <w:rPr>
          <w:szCs w:val="26"/>
        </w:rPr>
      </w:pPr>
      <w:r w:rsidRPr="001A3195">
        <w:rPr>
          <w:szCs w:val="26"/>
        </w:rPr>
        <w:t xml:space="preserve">                                RB4=0;</w:t>
      </w:r>
    </w:p>
    <w:p w14:paraId="07581E53" w14:textId="77777777" w:rsidR="001A3195" w:rsidRPr="001A3195" w:rsidRDefault="001A3195" w:rsidP="001A3195">
      <w:pPr>
        <w:spacing w:before="80" w:after="80" w:line="312" w:lineRule="auto"/>
        <w:jc w:val="both"/>
        <w:rPr>
          <w:szCs w:val="26"/>
        </w:rPr>
      </w:pPr>
      <w:r w:rsidRPr="001A3195">
        <w:rPr>
          <w:szCs w:val="26"/>
        </w:rPr>
        <w:t xml:space="preserve">                                RB5=1;</w:t>
      </w:r>
    </w:p>
    <w:p w14:paraId="5A8FF7B8" w14:textId="77777777" w:rsidR="001A3195" w:rsidRPr="001A3195" w:rsidRDefault="001A3195" w:rsidP="001A3195">
      <w:pPr>
        <w:spacing w:before="80" w:after="80" w:line="312" w:lineRule="auto"/>
        <w:jc w:val="both"/>
        <w:rPr>
          <w:szCs w:val="26"/>
        </w:rPr>
      </w:pPr>
      <w:r w:rsidRPr="001A3195">
        <w:rPr>
          <w:szCs w:val="26"/>
        </w:rPr>
        <w:t xml:space="preserve">                                PORTD = a[sodu2];</w:t>
      </w:r>
    </w:p>
    <w:p w14:paraId="601F3611" w14:textId="77777777" w:rsidR="001A3195" w:rsidRPr="001A3195" w:rsidRDefault="001A3195" w:rsidP="001A3195">
      <w:pPr>
        <w:spacing w:before="80" w:after="80" w:line="312" w:lineRule="auto"/>
        <w:jc w:val="both"/>
        <w:rPr>
          <w:szCs w:val="26"/>
        </w:rPr>
      </w:pPr>
      <w:r w:rsidRPr="001A3195">
        <w:rPr>
          <w:szCs w:val="26"/>
        </w:rPr>
        <w:t xml:space="preserve">                                __</w:t>
      </w:r>
      <w:proofErr w:type="spellStart"/>
      <w:r w:rsidRPr="001A3195">
        <w:rPr>
          <w:szCs w:val="26"/>
        </w:rPr>
        <w:t>delay_</w:t>
      </w:r>
      <w:proofErr w:type="gramStart"/>
      <w:r w:rsidRPr="001A3195">
        <w:rPr>
          <w:szCs w:val="26"/>
        </w:rPr>
        <w:t>ms</w:t>
      </w:r>
      <w:proofErr w:type="spellEnd"/>
      <w:r w:rsidRPr="001A3195">
        <w:rPr>
          <w:szCs w:val="26"/>
        </w:rPr>
        <w:t>(</w:t>
      </w:r>
      <w:proofErr w:type="gramEnd"/>
      <w:r w:rsidRPr="001A3195">
        <w:rPr>
          <w:szCs w:val="26"/>
        </w:rPr>
        <w:t>10);</w:t>
      </w:r>
    </w:p>
    <w:p w14:paraId="286A1D6B" w14:textId="77777777" w:rsidR="001A3195" w:rsidRPr="001A3195" w:rsidRDefault="001A3195" w:rsidP="001A3195">
      <w:pPr>
        <w:spacing w:before="80" w:after="80" w:line="312" w:lineRule="auto"/>
        <w:jc w:val="both"/>
        <w:rPr>
          <w:szCs w:val="26"/>
        </w:rPr>
      </w:pPr>
      <w:r w:rsidRPr="001A3195">
        <w:rPr>
          <w:szCs w:val="26"/>
        </w:rPr>
        <w:lastRenderedPageBreak/>
        <w:t xml:space="preserve">                                RB5=0;</w:t>
      </w:r>
    </w:p>
    <w:p w14:paraId="09F7534A" w14:textId="77777777" w:rsidR="001A3195" w:rsidRPr="001A3195" w:rsidRDefault="001A3195" w:rsidP="001A3195">
      <w:pPr>
        <w:spacing w:before="80" w:after="80" w:line="312" w:lineRule="auto"/>
        <w:jc w:val="both"/>
        <w:rPr>
          <w:szCs w:val="26"/>
        </w:rPr>
      </w:pPr>
      <w:r w:rsidRPr="001A3195">
        <w:rPr>
          <w:szCs w:val="26"/>
        </w:rPr>
        <w:t xml:space="preserve">                            </w:t>
      </w:r>
      <w:proofErr w:type="gramStart"/>
      <w:r w:rsidRPr="001A3195">
        <w:rPr>
          <w:szCs w:val="26"/>
        </w:rPr>
        <w:t>}else</w:t>
      </w:r>
      <w:proofErr w:type="gramEnd"/>
      <w:r w:rsidRPr="001A3195">
        <w:rPr>
          <w:szCs w:val="26"/>
        </w:rPr>
        <w:t xml:space="preserve">{                               </w:t>
      </w:r>
    </w:p>
    <w:p w14:paraId="7042E0F2" w14:textId="77777777" w:rsidR="001A3195" w:rsidRPr="001A3195" w:rsidRDefault="001A3195" w:rsidP="001A3195">
      <w:pPr>
        <w:spacing w:before="80" w:after="80" w:line="312" w:lineRule="auto"/>
        <w:jc w:val="both"/>
        <w:rPr>
          <w:szCs w:val="26"/>
        </w:rPr>
      </w:pPr>
      <w:r w:rsidRPr="001A3195">
        <w:rPr>
          <w:szCs w:val="26"/>
        </w:rPr>
        <w:t xml:space="preserve">                                RC6 = 0;</w:t>
      </w:r>
    </w:p>
    <w:p w14:paraId="50BCA46A" w14:textId="77777777" w:rsidR="001A3195" w:rsidRPr="001A3195" w:rsidRDefault="001A3195" w:rsidP="001A3195">
      <w:pPr>
        <w:spacing w:before="80" w:after="80" w:line="312" w:lineRule="auto"/>
        <w:jc w:val="both"/>
        <w:rPr>
          <w:szCs w:val="26"/>
        </w:rPr>
      </w:pPr>
      <w:r w:rsidRPr="001A3195">
        <w:rPr>
          <w:szCs w:val="26"/>
        </w:rPr>
        <w:t xml:space="preserve">                                RC5 = 1;</w:t>
      </w:r>
    </w:p>
    <w:p w14:paraId="6FFC6420" w14:textId="77777777" w:rsidR="001A3195" w:rsidRPr="001A3195" w:rsidRDefault="001A3195" w:rsidP="001A3195">
      <w:pPr>
        <w:spacing w:before="80" w:after="80" w:line="312" w:lineRule="auto"/>
        <w:jc w:val="both"/>
        <w:rPr>
          <w:szCs w:val="26"/>
        </w:rPr>
      </w:pPr>
      <w:r w:rsidRPr="001A3195">
        <w:rPr>
          <w:szCs w:val="26"/>
        </w:rPr>
        <w:t xml:space="preserve">                                __</w:t>
      </w:r>
      <w:proofErr w:type="spellStart"/>
      <w:r w:rsidRPr="001A3195">
        <w:rPr>
          <w:szCs w:val="26"/>
        </w:rPr>
        <w:t>delay_</w:t>
      </w:r>
      <w:proofErr w:type="gramStart"/>
      <w:r w:rsidRPr="001A3195">
        <w:rPr>
          <w:szCs w:val="26"/>
        </w:rPr>
        <w:t>ms</w:t>
      </w:r>
      <w:proofErr w:type="spellEnd"/>
      <w:r w:rsidRPr="001A3195">
        <w:rPr>
          <w:szCs w:val="26"/>
        </w:rPr>
        <w:t>(</w:t>
      </w:r>
      <w:proofErr w:type="gramEnd"/>
      <w:r w:rsidRPr="001A3195">
        <w:rPr>
          <w:szCs w:val="26"/>
        </w:rPr>
        <w:t>10);</w:t>
      </w:r>
    </w:p>
    <w:p w14:paraId="409A15DD" w14:textId="77777777" w:rsidR="001A3195" w:rsidRPr="001A3195" w:rsidRDefault="001A3195" w:rsidP="001A3195">
      <w:pPr>
        <w:spacing w:before="80" w:after="80" w:line="312" w:lineRule="auto"/>
        <w:jc w:val="both"/>
        <w:rPr>
          <w:szCs w:val="26"/>
        </w:rPr>
      </w:pPr>
      <w:r w:rsidRPr="001A3195">
        <w:rPr>
          <w:szCs w:val="26"/>
        </w:rPr>
        <w:t xml:space="preserve">                            }</w:t>
      </w:r>
    </w:p>
    <w:p w14:paraId="72458B09" w14:textId="77777777" w:rsidR="001A3195" w:rsidRPr="001A3195" w:rsidRDefault="001A3195" w:rsidP="001A3195">
      <w:pPr>
        <w:spacing w:before="80" w:after="80" w:line="312" w:lineRule="auto"/>
        <w:jc w:val="both"/>
        <w:rPr>
          <w:szCs w:val="26"/>
        </w:rPr>
      </w:pPr>
      <w:r w:rsidRPr="001A3195">
        <w:rPr>
          <w:szCs w:val="26"/>
        </w:rPr>
        <w:t xml:space="preserve">                            </w:t>
      </w:r>
    </w:p>
    <w:p w14:paraId="70F3CA9C" w14:textId="77777777" w:rsidR="001A3195" w:rsidRPr="001A3195" w:rsidRDefault="001A3195" w:rsidP="001A3195">
      <w:pPr>
        <w:spacing w:before="80" w:after="80" w:line="312" w:lineRule="auto"/>
        <w:jc w:val="both"/>
        <w:rPr>
          <w:szCs w:val="26"/>
        </w:rPr>
      </w:pPr>
      <w:r w:rsidRPr="001A3195">
        <w:rPr>
          <w:szCs w:val="26"/>
        </w:rPr>
        <w:t xml:space="preserve">                        }</w:t>
      </w:r>
    </w:p>
    <w:p w14:paraId="53B0A3B4" w14:textId="77777777" w:rsidR="001A3195" w:rsidRPr="001A3195" w:rsidRDefault="001A3195" w:rsidP="001A3195">
      <w:pPr>
        <w:spacing w:before="80" w:after="80" w:line="312" w:lineRule="auto"/>
        <w:jc w:val="both"/>
        <w:rPr>
          <w:szCs w:val="26"/>
        </w:rPr>
      </w:pPr>
      <w:r w:rsidRPr="001A3195">
        <w:rPr>
          <w:szCs w:val="26"/>
        </w:rPr>
        <w:t xml:space="preserve">                    }                     </w:t>
      </w:r>
    </w:p>
    <w:p w14:paraId="3A8512EC" w14:textId="77777777" w:rsidR="001A3195" w:rsidRPr="001A3195" w:rsidRDefault="001A3195" w:rsidP="001A3195">
      <w:pPr>
        <w:spacing w:before="80" w:after="80" w:line="312" w:lineRule="auto"/>
        <w:jc w:val="both"/>
        <w:rPr>
          <w:szCs w:val="26"/>
        </w:rPr>
      </w:pPr>
      <w:r w:rsidRPr="001A3195">
        <w:rPr>
          <w:szCs w:val="26"/>
        </w:rPr>
        <w:t xml:space="preserve">                }</w:t>
      </w:r>
    </w:p>
    <w:p w14:paraId="1E33BC1B" w14:textId="77777777" w:rsidR="001A3195" w:rsidRPr="001A3195" w:rsidRDefault="001A3195" w:rsidP="001A3195">
      <w:pPr>
        <w:spacing w:before="80" w:after="80" w:line="312" w:lineRule="auto"/>
        <w:jc w:val="both"/>
        <w:rPr>
          <w:szCs w:val="26"/>
        </w:rPr>
      </w:pPr>
      <w:r w:rsidRPr="001A3195">
        <w:rPr>
          <w:szCs w:val="26"/>
        </w:rPr>
        <w:t xml:space="preserve">                if(mau2==</w:t>
      </w:r>
      <w:proofErr w:type="gramStart"/>
      <w:r w:rsidRPr="001A3195">
        <w:rPr>
          <w:szCs w:val="26"/>
        </w:rPr>
        <w:t>1){</w:t>
      </w:r>
      <w:proofErr w:type="gramEnd"/>
    </w:p>
    <w:p w14:paraId="41C41F84" w14:textId="77777777" w:rsidR="001A3195" w:rsidRPr="001A3195" w:rsidRDefault="001A3195" w:rsidP="001A3195">
      <w:pPr>
        <w:spacing w:before="80" w:after="80" w:line="312" w:lineRule="auto"/>
        <w:jc w:val="both"/>
        <w:rPr>
          <w:szCs w:val="26"/>
        </w:rPr>
      </w:pPr>
      <w:r w:rsidRPr="001A3195">
        <w:rPr>
          <w:szCs w:val="26"/>
        </w:rPr>
        <w:t xml:space="preserve">                    for(dem=</w:t>
      </w:r>
      <w:proofErr w:type="gramStart"/>
      <w:r w:rsidRPr="001A3195">
        <w:rPr>
          <w:szCs w:val="26"/>
        </w:rPr>
        <w:t>10;dem</w:t>
      </w:r>
      <w:proofErr w:type="gramEnd"/>
      <w:r w:rsidRPr="001A3195">
        <w:rPr>
          <w:szCs w:val="26"/>
        </w:rPr>
        <w:t>&gt;=0;dem--){</w:t>
      </w:r>
    </w:p>
    <w:p w14:paraId="1BF9DE47" w14:textId="77777777" w:rsidR="001A3195" w:rsidRPr="001A3195" w:rsidRDefault="001A3195" w:rsidP="001A3195">
      <w:pPr>
        <w:spacing w:before="80" w:after="80" w:line="312" w:lineRule="auto"/>
        <w:jc w:val="both"/>
        <w:rPr>
          <w:szCs w:val="26"/>
        </w:rPr>
      </w:pPr>
      <w:r w:rsidRPr="001A3195">
        <w:rPr>
          <w:szCs w:val="26"/>
        </w:rPr>
        <w:t xml:space="preserve">                        dem1= dem/10;</w:t>
      </w:r>
    </w:p>
    <w:p w14:paraId="5BD0FCAB" w14:textId="77777777" w:rsidR="001A3195" w:rsidRPr="001A3195" w:rsidRDefault="001A3195" w:rsidP="001A3195">
      <w:pPr>
        <w:spacing w:before="80" w:after="80" w:line="312" w:lineRule="auto"/>
        <w:jc w:val="both"/>
        <w:rPr>
          <w:szCs w:val="26"/>
        </w:rPr>
      </w:pPr>
      <w:r w:rsidRPr="001A3195">
        <w:rPr>
          <w:szCs w:val="26"/>
        </w:rPr>
        <w:t xml:space="preserve">                        sodu1= dem%10;</w:t>
      </w:r>
    </w:p>
    <w:p w14:paraId="7B7A12C5" w14:textId="77777777" w:rsidR="001A3195" w:rsidRPr="001A3195" w:rsidRDefault="001A3195" w:rsidP="001A3195">
      <w:pPr>
        <w:spacing w:before="80" w:after="80" w:line="312" w:lineRule="auto"/>
        <w:jc w:val="both"/>
        <w:rPr>
          <w:szCs w:val="26"/>
        </w:rPr>
      </w:pPr>
      <w:r w:rsidRPr="001A3195">
        <w:rPr>
          <w:szCs w:val="26"/>
        </w:rPr>
        <w:t xml:space="preserve">                        dem2 = (dem-3)/10;</w:t>
      </w:r>
    </w:p>
    <w:p w14:paraId="152F09ED" w14:textId="77777777" w:rsidR="001A3195" w:rsidRPr="001A3195" w:rsidRDefault="001A3195" w:rsidP="001A3195">
      <w:pPr>
        <w:spacing w:before="80" w:after="80" w:line="312" w:lineRule="auto"/>
        <w:jc w:val="both"/>
        <w:rPr>
          <w:szCs w:val="26"/>
        </w:rPr>
      </w:pPr>
      <w:r w:rsidRPr="001A3195">
        <w:rPr>
          <w:szCs w:val="26"/>
        </w:rPr>
        <w:t xml:space="preserve">                        sodu2 = (dem-</w:t>
      </w:r>
      <w:proofErr w:type="gramStart"/>
      <w:r w:rsidRPr="001A3195">
        <w:rPr>
          <w:szCs w:val="26"/>
        </w:rPr>
        <w:t>3)%</w:t>
      </w:r>
      <w:proofErr w:type="gramEnd"/>
      <w:r w:rsidRPr="001A3195">
        <w:rPr>
          <w:szCs w:val="26"/>
        </w:rPr>
        <w:t>10;</w:t>
      </w:r>
    </w:p>
    <w:p w14:paraId="489C9467" w14:textId="77777777" w:rsidR="001A3195" w:rsidRPr="001A3195" w:rsidRDefault="001A3195" w:rsidP="001A3195">
      <w:pPr>
        <w:spacing w:before="80" w:after="80" w:line="312" w:lineRule="auto"/>
        <w:jc w:val="both"/>
        <w:rPr>
          <w:szCs w:val="26"/>
        </w:rPr>
      </w:pPr>
      <w:r w:rsidRPr="001A3195">
        <w:rPr>
          <w:szCs w:val="26"/>
        </w:rPr>
        <w:t xml:space="preserve">                        RC2=1;</w:t>
      </w:r>
    </w:p>
    <w:p w14:paraId="39F5FBF3" w14:textId="77777777" w:rsidR="001A3195" w:rsidRPr="001A3195" w:rsidRDefault="001A3195" w:rsidP="001A3195">
      <w:pPr>
        <w:spacing w:before="80" w:after="80" w:line="312" w:lineRule="auto"/>
        <w:jc w:val="both"/>
        <w:rPr>
          <w:szCs w:val="26"/>
        </w:rPr>
      </w:pPr>
      <w:r w:rsidRPr="001A3195">
        <w:rPr>
          <w:szCs w:val="26"/>
        </w:rPr>
        <w:t xml:space="preserve">                        RC4=1;</w:t>
      </w:r>
    </w:p>
    <w:p w14:paraId="2CCF6C86" w14:textId="77777777" w:rsidR="001A3195" w:rsidRPr="001A3195" w:rsidRDefault="001A3195" w:rsidP="001A3195">
      <w:pPr>
        <w:spacing w:before="80" w:after="80" w:line="312" w:lineRule="auto"/>
        <w:jc w:val="both"/>
        <w:rPr>
          <w:szCs w:val="26"/>
        </w:rPr>
      </w:pPr>
      <w:r w:rsidRPr="001A3195">
        <w:rPr>
          <w:szCs w:val="26"/>
        </w:rPr>
        <w:t xml:space="preserve">                        for(i=</w:t>
      </w:r>
      <w:proofErr w:type="gramStart"/>
      <w:r w:rsidRPr="001A3195">
        <w:rPr>
          <w:szCs w:val="26"/>
        </w:rPr>
        <w:t>0;i</w:t>
      </w:r>
      <w:proofErr w:type="gramEnd"/>
      <w:r w:rsidRPr="001A3195">
        <w:rPr>
          <w:szCs w:val="26"/>
        </w:rPr>
        <w:t>&lt;40;i++){</w:t>
      </w:r>
    </w:p>
    <w:p w14:paraId="2C8322F4" w14:textId="77777777" w:rsidR="001A3195" w:rsidRPr="001A3195" w:rsidRDefault="001A3195" w:rsidP="001A3195">
      <w:pPr>
        <w:spacing w:before="80" w:after="80" w:line="312" w:lineRule="auto"/>
        <w:jc w:val="both"/>
        <w:rPr>
          <w:szCs w:val="26"/>
        </w:rPr>
      </w:pPr>
      <w:r w:rsidRPr="001A3195">
        <w:rPr>
          <w:szCs w:val="26"/>
        </w:rPr>
        <w:t xml:space="preserve">                            // </w:t>
      </w:r>
      <w:proofErr w:type="spellStart"/>
      <w:r w:rsidRPr="001A3195">
        <w:rPr>
          <w:szCs w:val="26"/>
        </w:rPr>
        <w:t>quet</w:t>
      </w:r>
      <w:proofErr w:type="spellEnd"/>
      <w:r w:rsidRPr="001A3195">
        <w:rPr>
          <w:szCs w:val="26"/>
        </w:rPr>
        <w:t xml:space="preserve"> den do</w:t>
      </w:r>
    </w:p>
    <w:p w14:paraId="3DE0AF0D" w14:textId="77777777" w:rsidR="001A3195" w:rsidRPr="001A3195" w:rsidRDefault="001A3195" w:rsidP="001A3195">
      <w:pPr>
        <w:spacing w:before="80" w:after="80" w:line="312" w:lineRule="auto"/>
        <w:jc w:val="both"/>
        <w:rPr>
          <w:szCs w:val="26"/>
        </w:rPr>
      </w:pPr>
      <w:r w:rsidRPr="001A3195">
        <w:rPr>
          <w:szCs w:val="26"/>
        </w:rPr>
        <w:t xml:space="preserve">                            RB4=1;</w:t>
      </w:r>
    </w:p>
    <w:p w14:paraId="6FA85957" w14:textId="77777777" w:rsidR="001A3195" w:rsidRPr="001A3195" w:rsidRDefault="001A3195" w:rsidP="001A3195">
      <w:pPr>
        <w:spacing w:before="80" w:after="80" w:line="312" w:lineRule="auto"/>
        <w:jc w:val="both"/>
        <w:rPr>
          <w:szCs w:val="26"/>
        </w:rPr>
      </w:pPr>
      <w:r w:rsidRPr="001A3195">
        <w:rPr>
          <w:szCs w:val="26"/>
        </w:rPr>
        <w:t xml:space="preserve">                            PORTD = a[dem1];</w:t>
      </w:r>
    </w:p>
    <w:p w14:paraId="287853B8" w14:textId="77777777" w:rsidR="001A3195" w:rsidRPr="001A3195" w:rsidRDefault="001A3195" w:rsidP="001A3195">
      <w:pPr>
        <w:spacing w:before="80" w:after="80" w:line="312" w:lineRule="auto"/>
        <w:jc w:val="both"/>
        <w:rPr>
          <w:szCs w:val="26"/>
        </w:rPr>
      </w:pPr>
      <w:r w:rsidRPr="001A3195">
        <w:rPr>
          <w:szCs w:val="26"/>
        </w:rPr>
        <w:t xml:space="preserve">                            __</w:t>
      </w:r>
      <w:proofErr w:type="spellStart"/>
      <w:r w:rsidRPr="001A3195">
        <w:rPr>
          <w:szCs w:val="26"/>
        </w:rPr>
        <w:t>delay_</w:t>
      </w:r>
      <w:proofErr w:type="gramStart"/>
      <w:r w:rsidRPr="001A3195">
        <w:rPr>
          <w:szCs w:val="26"/>
        </w:rPr>
        <w:t>ms</w:t>
      </w:r>
      <w:proofErr w:type="spellEnd"/>
      <w:r w:rsidRPr="001A3195">
        <w:rPr>
          <w:szCs w:val="26"/>
        </w:rPr>
        <w:t>(</w:t>
      </w:r>
      <w:proofErr w:type="gramEnd"/>
      <w:r w:rsidRPr="001A3195">
        <w:rPr>
          <w:szCs w:val="26"/>
        </w:rPr>
        <w:t>10);</w:t>
      </w:r>
    </w:p>
    <w:p w14:paraId="2B309016" w14:textId="77777777" w:rsidR="001A3195" w:rsidRPr="001A3195" w:rsidRDefault="001A3195" w:rsidP="001A3195">
      <w:pPr>
        <w:spacing w:before="80" w:after="80" w:line="312" w:lineRule="auto"/>
        <w:jc w:val="both"/>
        <w:rPr>
          <w:szCs w:val="26"/>
        </w:rPr>
      </w:pPr>
      <w:r w:rsidRPr="001A3195">
        <w:rPr>
          <w:szCs w:val="26"/>
        </w:rPr>
        <w:t xml:space="preserve">                            RB4=0;</w:t>
      </w:r>
    </w:p>
    <w:p w14:paraId="01147875" w14:textId="77777777" w:rsidR="001A3195" w:rsidRPr="001A3195" w:rsidRDefault="001A3195" w:rsidP="001A3195">
      <w:pPr>
        <w:spacing w:before="80" w:after="80" w:line="312" w:lineRule="auto"/>
        <w:jc w:val="both"/>
        <w:rPr>
          <w:szCs w:val="26"/>
        </w:rPr>
      </w:pPr>
      <w:r w:rsidRPr="001A3195">
        <w:rPr>
          <w:szCs w:val="26"/>
        </w:rPr>
        <w:t xml:space="preserve">                            RB5=1;</w:t>
      </w:r>
    </w:p>
    <w:p w14:paraId="095DD987" w14:textId="77777777" w:rsidR="001A3195" w:rsidRPr="001A3195" w:rsidRDefault="001A3195" w:rsidP="001A3195">
      <w:pPr>
        <w:spacing w:before="80" w:after="80" w:line="312" w:lineRule="auto"/>
        <w:jc w:val="both"/>
        <w:rPr>
          <w:szCs w:val="26"/>
        </w:rPr>
      </w:pPr>
      <w:r w:rsidRPr="001A3195">
        <w:rPr>
          <w:szCs w:val="26"/>
        </w:rPr>
        <w:t xml:space="preserve">                            PORTD = a[sodu1];</w:t>
      </w:r>
    </w:p>
    <w:p w14:paraId="706ECC49" w14:textId="77777777" w:rsidR="001A3195" w:rsidRPr="001A3195" w:rsidRDefault="001A3195" w:rsidP="001A3195">
      <w:pPr>
        <w:spacing w:before="80" w:after="80" w:line="312" w:lineRule="auto"/>
        <w:jc w:val="both"/>
        <w:rPr>
          <w:szCs w:val="26"/>
        </w:rPr>
      </w:pPr>
      <w:r w:rsidRPr="001A3195">
        <w:rPr>
          <w:szCs w:val="26"/>
        </w:rPr>
        <w:lastRenderedPageBreak/>
        <w:t xml:space="preserve">                            __</w:t>
      </w:r>
      <w:proofErr w:type="spellStart"/>
      <w:r w:rsidRPr="001A3195">
        <w:rPr>
          <w:szCs w:val="26"/>
        </w:rPr>
        <w:t>delay_</w:t>
      </w:r>
      <w:proofErr w:type="gramStart"/>
      <w:r w:rsidRPr="001A3195">
        <w:rPr>
          <w:szCs w:val="26"/>
        </w:rPr>
        <w:t>ms</w:t>
      </w:r>
      <w:proofErr w:type="spellEnd"/>
      <w:r w:rsidRPr="001A3195">
        <w:rPr>
          <w:szCs w:val="26"/>
        </w:rPr>
        <w:t>(</w:t>
      </w:r>
      <w:proofErr w:type="gramEnd"/>
      <w:r w:rsidRPr="001A3195">
        <w:rPr>
          <w:szCs w:val="26"/>
        </w:rPr>
        <w:t>10);</w:t>
      </w:r>
    </w:p>
    <w:p w14:paraId="659FF35B" w14:textId="77777777" w:rsidR="001A3195" w:rsidRPr="001A3195" w:rsidRDefault="001A3195" w:rsidP="001A3195">
      <w:pPr>
        <w:spacing w:before="80" w:after="80" w:line="312" w:lineRule="auto"/>
        <w:jc w:val="both"/>
        <w:rPr>
          <w:szCs w:val="26"/>
        </w:rPr>
      </w:pPr>
      <w:r w:rsidRPr="001A3195">
        <w:rPr>
          <w:szCs w:val="26"/>
        </w:rPr>
        <w:t xml:space="preserve">                            RB5=0;</w:t>
      </w:r>
    </w:p>
    <w:p w14:paraId="4447E2C5" w14:textId="77777777" w:rsidR="001A3195" w:rsidRPr="001A3195" w:rsidRDefault="001A3195" w:rsidP="001A3195">
      <w:pPr>
        <w:spacing w:before="80" w:after="80" w:line="312" w:lineRule="auto"/>
        <w:jc w:val="both"/>
        <w:rPr>
          <w:szCs w:val="26"/>
        </w:rPr>
      </w:pPr>
      <w:r w:rsidRPr="001A3195">
        <w:rPr>
          <w:szCs w:val="26"/>
        </w:rPr>
        <w:t xml:space="preserve">                            //</w:t>
      </w:r>
      <w:proofErr w:type="spellStart"/>
      <w:r w:rsidRPr="001A3195">
        <w:rPr>
          <w:szCs w:val="26"/>
        </w:rPr>
        <w:t>quet</w:t>
      </w:r>
      <w:proofErr w:type="spellEnd"/>
      <w:r w:rsidRPr="001A3195">
        <w:rPr>
          <w:szCs w:val="26"/>
        </w:rPr>
        <w:t xml:space="preserve"> den xanh</w:t>
      </w:r>
    </w:p>
    <w:p w14:paraId="14D36AF2" w14:textId="77777777" w:rsidR="001A3195" w:rsidRPr="001A3195" w:rsidRDefault="001A3195" w:rsidP="001A3195">
      <w:pPr>
        <w:spacing w:before="80" w:after="80" w:line="312" w:lineRule="auto"/>
        <w:jc w:val="both"/>
        <w:rPr>
          <w:szCs w:val="26"/>
        </w:rPr>
      </w:pPr>
      <w:r w:rsidRPr="001A3195">
        <w:rPr>
          <w:szCs w:val="26"/>
        </w:rPr>
        <w:t xml:space="preserve">                            if(dem&gt;</w:t>
      </w:r>
      <w:proofErr w:type="gramStart"/>
      <w:r w:rsidRPr="001A3195">
        <w:rPr>
          <w:szCs w:val="26"/>
        </w:rPr>
        <w:t>3){</w:t>
      </w:r>
      <w:proofErr w:type="gramEnd"/>
    </w:p>
    <w:p w14:paraId="0DBA956B" w14:textId="77777777" w:rsidR="001A3195" w:rsidRPr="001A3195" w:rsidRDefault="001A3195" w:rsidP="001A3195">
      <w:pPr>
        <w:spacing w:before="80" w:after="80" w:line="312" w:lineRule="auto"/>
        <w:jc w:val="both"/>
        <w:rPr>
          <w:szCs w:val="26"/>
        </w:rPr>
      </w:pPr>
      <w:r w:rsidRPr="001A3195">
        <w:rPr>
          <w:szCs w:val="26"/>
        </w:rPr>
        <w:t xml:space="preserve">                                RB2=1;</w:t>
      </w:r>
    </w:p>
    <w:p w14:paraId="4A02D2A2" w14:textId="77777777" w:rsidR="001A3195" w:rsidRPr="001A3195" w:rsidRDefault="001A3195" w:rsidP="001A3195">
      <w:pPr>
        <w:spacing w:before="80" w:after="80" w:line="312" w:lineRule="auto"/>
        <w:jc w:val="both"/>
        <w:rPr>
          <w:szCs w:val="26"/>
        </w:rPr>
      </w:pPr>
      <w:r w:rsidRPr="001A3195">
        <w:rPr>
          <w:szCs w:val="26"/>
        </w:rPr>
        <w:t xml:space="preserve">                                PORTD = a[dem2];</w:t>
      </w:r>
    </w:p>
    <w:p w14:paraId="6957637F" w14:textId="77777777" w:rsidR="001A3195" w:rsidRPr="001A3195" w:rsidRDefault="001A3195" w:rsidP="001A3195">
      <w:pPr>
        <w:spacing w:before="80" w:after="80" w:line="312" w:lineRule="auto"/>
        <w:jc w:val="both"/>
        <w:rPr>
          <w:szCs w:val="26"/>
        </w:rPr>
      </w:pPr>
      <w:r w:rsidRPr="001A3195">
        <w:rPr>
          <w:szCs w:val="26"/>
        </w:rPr>
        <w:t xml:space="preserve">                                __</w:t>
      </w:r>
      <w:proofErr w:type="spellStart"/>
      <w:r w:rsidRPr="001A3195">
        <w:rPr>
          <w:szCs w:val="26"/>
        </w:rPr>
        <w:t>delay_</w:t>
      </w:r>
      <w:proofErr w:type="gramStart"/>
      <w:r w:rsidRPr="001A3195">
        <w:rPr>
          <w:szCs w:val="26"/>
        </w:rPr>
        <w:t>ms</w:t>
      </w:r>
      <w:proofErr w:type="spellEnd"/>
      <w:r w:rsidRPr="001A3195">
        <w:rPr>
          <w:szCs w:val="26"/>
        </w:rPr>
        <w:t>(</w:t>
      </w:r>
      <w:proofErr w:type="gramEnd"/>
      <w:r w:rsidRPr="001A3195">
        <w:rPr>
          <w:szCs w:val="26"/>
        </w:rPr>
        <w:t>10);</w:t>
      </w:r>
    </w:p>
    <w:p w14:paraId="5890E663" w14:textId="77777777" w:rsidR="001A3195" w:rsidRPr="001A3195" w:rsidRDefault="001A3195" w:rsidP="001A3195">
      <w:pPr>
        <w:spacing w:before="80" w:after="80" w:line="312" w:lineRule="auto"/>
        <w:jc w:val="both"/>
        <w:rPr>
          <w:szCs w:val="26"/>
        </w:rPr>
      </w:pPr>
      <w:r w:rsidRPr="001A3195">
        <w:rPr>
          <w:szCs w:val="26"/>
        </w:rPr>
        <w:t xml:space="preserve">                                RB2=0;</w:t>
      </w:r>
    </w:p>
    <w:p w14:paraId="49E34958" w14:textId="77777777" w:rsidR="001A3195" w:rsidRPr="001A3195" w:rsidRDefault="001A3195" w:rsidP="001A3195">
      <w:pPr>
        <w:spacing w:before="80" w:after="80" w:line="312" w:lineRule="auto"/>
        <w:jc w:val="both"/>
        <w:rPr>
          <w:szCs w:val="26"/>
        </w:rPr>
      </w:pPr>
      <w:r w:rsidRPr="001A3195">
        <w:rPr>
          <w:szCs w:val="26"/>
        </w:rPr>
        <w:t xml:space="preserve">                                RB3=1;</w:t>
      </w:r>
    </w:p>
    <w:p w14:paraId="2F818598" w14:textId="77777777" w:rsidR="001A3195" w:rsidRPr="001A3195" w:rsidRDefault="001A3195" w:rsidP="001A3195">
      <w:pPr>
        <w:spacing w:before="80" w:after="80" w:line="312" w:lineRule="auto"/>
        <w:jc w:val="both"/>
        <w:rPr>
          <w:szCs w:val="26"/>
        </w:rPr>
      </w:pPr>
      <w:r w:rsidRPr="001A3195">
        <w:rPr>
          <w:szCs w:val="26"/>
        </w:rPr>
        <w:t xml:space="preserve">                                PORTD = a[sodu2];</w:t>
      </w:r>
    </w:p>
    <w:p w14:paraId="16EEDCC8" w14:textId="77777777" w:rsidR="001A3195" w:rsidRPr="001A3195" w:rsidRDefault="001A3195" w:rsidP="001A3195">
      <w:pPr>
        <w:spacing w:before="80" w:after="80" w:line="312" w:lineRule="auto"/>
        <w:jc w:val="both"/>
        <w:rPr>
          <w:szCs w:val="26"/>
        </w:rPr>
      </w:pPr>
      <w:r w:rsidRPr="001A3195">
        <w:rPr>
          <w:szCs w:val="26"/>
        </w:rPr>
        <w:t xml:space="preserve">                                __</w:t>
      </w:r>
      <w:proofErr w:type="spellStart"/>
      <w:r w:rsidRPr="001A3195">
        <w:rPr>
          <w:szCs w:val="26"/>
        </w:rPr>
        <w:t>delay_</w:t>
      </w:r>
      <w:proofErr w:type="gramStart"/>
      <w:r w:rsidRPr="001A3195">
        <w:rPr>
          <w:szCs w:val="26"/>
        </w:rPr>
        <w:t>ms</w:t>
      </w:r>
      <w:proofErr w:type="spellEnd"/>
      <w:r w:rsidRPr="001A3195">
        <w:rPr>
          <w:szCs w:val="26"/>
        </w:rPr>
        <w:t>(</w:t>
      </w:r>
      <w:proofErr w:type="gramEnd"/>
      <w:r w:rsidRPr="001A3195">
        <w:rPr>
          <w:szCs w:val="26"/>
        </w:rPr>
        <w:t>10);</w:t>
      </w:r>
    </w:p>
    <w:p w14:paraId="64989FD9" w14:textId="77777777" w:rsidR="001A3195" w:rsidRPr="001A3195" w:rsidRDefault="001A3195" w:rsidP="001A3195">
      <w:pPr>
        <w:spacing w:before="80" w:after="80" w:line="312" w:lineRule="auto"/>
        <w:jc w:val="both"/>
        <w:rPr>
          <w:szCs w:val="26"/>
        </w:rPr>
      </w:pPr>
      <w:r w:rsidRPr="001A3195">
        <w:rPr>
          <w:szCs w:val="26"/>
        </w:rPr>
        <w:t xml:space="preserve">                                RB3=0;</w:t>
      </w:r>
    </w:p>
    <w:p w14:paraId="4E3934B4" w14:textId="77777777" w:rsidR="001A3195" w:rsidRPr="001A3195" w:rsidRDefault="001A3195" w:rsidP="001A3195">
      <w:pPr>
        <w:spacing w:before="80" w:after="80" w:line="312" w:lineRule="auto"/>
        <w:jc w:val="both"/>
        <w:rPr>
          <w:szCs w:val="26"/>
        </w:rPr>
      </w:pPr>
      <w:r w:rsidRPr="001A3195">
        <w:rPr>
          <w:szCs w:val="26"/>
        </w:rPr>
        <w:t xml:space="preserve">                            </w:t>
      </w:r>
      <w:proofErr w:type="gramStart"/>
      <w:r w:rsidRPr="001A3195">
        <w:rPr>
          <w:szCs w:val="26"/>
        </w:rPr>
        <w:t>}else</w:t>
      </w:r>
      <w:proofErr w:type="gramEnd"/>
      <w:r w:rsidRPr="001A3195">
        <w:rPr>
          <w:szCs w:val="26"/>
        </w:rPr>
        <w:t>{</w:t>
      </w:r>
    </w:p>
    <w:p w14:paraId="03A7B450" w14:textId="77777777" w:rsidR="001A3195" w:rsidRPr="001A3195" w:rsidRDefault="001A3195" w:rsidP="001A3195">
      <w:pPr>
        <w:spacing w:before="80" w:after="80" w:line="312" w:lineRule="auto"/>
        <w:jc w:val="both"/>
        <w:rPr>
          <w:szCs w:val="26"/>
        </w:rPr>
      </w:pPr>
      <w:r w:rsidRPr="001A3195">
        <w:rPr>
          <w:szCs w:val="26"/>
        </w:rPr>
        <w:t xml:space="preserve">                               </w:t>
      </w:r>
    </w:p>
    <w:p w14:paraId="53BD0926" w14:textId="77777777" w:rsidR="001A3195" w:rsidRPr="001A3195" w:rsidRDefault="001A3195" w:rsidP="001A3195">
      <w:pPr>
        <w:spacing w:before="80" w:after="80" w:line="312" w:lineRule="auto"/>
        <w:jc w:val="both"/>
        <w:rPr>
          <w:szCs w:val="26"/>
        </w:rPr>
      </w:pPr>
      <w:r w:rsidRPr="001A3195">
        <w:rPr>
          <w:szCs w:val="26"/>
        </w:rPr>
        <w:t xml:space="preserve">                                RC2 = 0;</w:t>
      </w:r>
    </w:p>
    <w:p w14:paraId="1614D777" w14:textId="77777777" w:rsidR="001A3195" w:rsidRPr="001A3195" w:rsidRDefault="001A3195" w:rsidP="001A3195">
      <w:pPr>
        <w:spacing w:before="80" w:after="80" w:line="312" w:lineRule="auto"/>
        <w:jc w:val="both"/>
        <w:rPr>
          <w:szCs w:val="26"/>
        </w:rPr>
      </w:pPr>
      <w:r w:rsidRPr="001A3195">
        <w:rPr>
          <w:szCs w:val="26"/>
        </w:rPr>
        <w:t xml:space="preserve">                                RC1 = 1;</w:t>
      </w:r>
    </w:p>
    <w:p w14:paraId="389AAFD8" w14:textId="77777777" w:rsidR="001A3195" w:rsidRPr="001A3195" w:rsidRDefault="001A3195" w:rsidP="001A3195">
      <w:pPr>
        <w:spacing w:before="80" w:after="80" w:line="312" w:lineRule="auto"/>
        <w:jc w:val="both"/>
        <w:rPr>
          <w:szCs w:val="26"/>
        </w:rPr>
      </w:pPr>
      <w:r w:rsidRPr="001A3195">
        <w:rPr>
          <w:szCs w:val="26"/>
        </w:rPr>
        <w:t xml:space="preserve">                                __</w:t>
      </w:r>
      <w:proofErr w:type="spellStart"/>
      <w:r w:rsidRPr="001A3195">
        <w:rPr>
          <w:szCs w:val="26"/>
        </w:rPr>
        <w:t>delay_</w:t>
      </w:r>
      <w:proofErr w:type="gramStart"/>
      <w:r w:rsidRPr="001A3195">
        <w:rPr>
          <w:szCs w:val="26"/>
        </w:rPr>
        <w:t>ms</w:t>
      </w:r>
      <w:proofErr w:type="spellEnd"/>
      <w:r w:rsidRPr="001A3195">
        <w:rPr>
          <w:szCs w:val="26"/>
        </w:rPr>
        <w:t>(</w:t>
      </w:r>
      <w:proofErr w:type="gramEnd"/>
      <w:r w:rsidRPr="001A3195">
        <w:rPr>
          <w:szCs w:val="26"/>
        </w:rPr>
        <w:t>10);</w:t>
      </w:r>
    </w:p>
    <w:p w14:paraId="2158D37A" w14:textId="77777777" w:rsidR="001A3195" w:rsidRPr="001A3195" w:rsidRDefault="001A3195" w:rsidP="001A3195">
      <w:pPr>
        <w:spacing w:before="80" w:after="80" w:line="312" w:lineRule="auto"/>
        <w:jc w:val="both"/>
        <w:rPr>
          <w:szCs w:val="26"/>
        </w:rPr>
      </w:pPr>
      <w:r w:rsidRPr="001A3195">
        <w:rPr>
          <w:szCs w:val="26"/>
        </w:rPr>
        <w:t xml:space="preserve">                            }</w:t>
      </w:r>
    </w:p>
    <w:p w14:paraId="67B5B946" w14:textId="77777777" w:rsidR="001A3195" w:rsidRPr="001A3195" w:rsidRDefault="001A3195" w:rsidP="001A3195">
      <w:pPr>
        <w:spacing w:before="80" w:after="80" w:line="312" w:lineRule="auto"/>
        <w:jc w:val="both"/>
        <w:rPr>
          <w:szCs w:val="26"/>
        </w:rPr>
      </w:pPr>
      <w:r w:rsidRPr="001A3195">
        <w:rPr>
          <w:szCs w:val="26"/>
        </w:rPr>
        <w:t xml:space="preserve">                            </w:t>
      </w:r>
    </w:p>
    <w:p w14:paraId="419196FC" w14:textId="77777777" w:rsidR="001A3195" w:rsidRPr="001A3195" w:rsidRDefault="001A3195" w:rsidP="001A3195">
      <w:pPr>
        <w:spacing w:before="80" w:after="80" w:line="312" w:lineRule="auto"/>
        <w:jc w:val="both"/>
        <w:rPr>
          <w:szCs w:val="26"/>
        </w:rPr>
      </w:pPr>
      <w:r w:rsidRPr="001A3195">
        <w:rPr>
          <w:szCs w:val="26"/>
        </w:rPr>
        <w:t xml:space="preserve">                        }</w:t>
      </w:r>
    </w:p>
    <w:p w14:paraId="095A1240" w14:textId="77777777" w:rsidR="001A3195" w:rsidRPr="001A3195" w:rsidRDefault="001A3195" w:rsidP="001A3195">
      <w:pPr>
        <w:spacing w:before="80" w:after="80" w:line="312" w:lineRule="auto"/>
        <w:jc w:val="both"/>
        <w:rPr>
          <w:szCs w:val="26"/>
        </w:rPr>
      </w:pPr>
      <w:r w:rsidRPr="001A3195">
        <w:rPr>
          <w:szCs w:val="26"/>
        </w:rPr>
        <w:t xml:space="preserve">                    }    </w:t>
      </w:r>
    </w:p>
    <w:p w14:paraId="5F7AC66A" w14:textId="77777777" w:rsidR="001A3195" w:rsidRPr="001A3195" w:rsidRDefault="001A3195" w:rsidP="001A3195">
      <w:pPr>
        <w:spacing w:before="80" w:after="80" w:line="312" w:lineRule="auto"/>
        <w:jc w:val="both"/>
        <w:rPr>
          <w:szCs w:val="26"/>
        </w:rPr>
      </w:pPr>
      <w:r w:rsidRPr="001A3195">
        <w:rPr>
          <w:szCs w:val="26"/>
        </w:rPr>
        <w:t xml:space="preserve">                }</w:t>
      </w:r>
    </w:p>
    <w:p w14:paraId="041AADF3" w14:textId="77777777" w:rsidR="001A3195" w:rsidRPr="001A3195" w:rsidRDefault="001A3195" w:rsidP="001A3195">
      <w:pPr>
        <w:spacing w:before="80" w:after="80" w:line="312" w:lineRule="auto"/>
        <w:jc w:val="both"/>
        <w:rPr>
          <w:szCs w:val="26"/>
        </w:rPr>
      </w:pPr>
      <w:r w:rsidRPr="001A3195">
        <w:rPr>
          <w:szCs w:val="26"/>
        </w:rPr>
        <w:t xml:space="preserve">                PORTC = 0x00;                </w:t>
      </w:r>
    </w:p>
    <w:p w14:paraId="0E8FE3CD" w14:textId="77777777" w:rsidR="001A3195" w:rsidRPr="001A3195" w:rsidRDefault="001A3195" w:rsidP="001A3195">
      <w:pPr>
        <w:spacing w:before="80" w:after="80" w:line="312" w:lineRule="auto"/>
        <w:jc w:val="both"/>
        <w:rPr>
          <w:szCs w:val="26"/>
        </w:rPr>
      </w:pPr>
      <w:r w:rsidRPr="001A3195">
        <w:rPr>
          <w:szCs w:val="26"/>
        </w:rPr>
        <w:t xml:space="preserve">            }  </w:t>
      </w:r>
    </w:p>
    <w:p w14:paraId="4122DC81" w14:textId="77777777" w:rsidR="001A3195" w:rsidRPr="001A3195" w:rsidRDefault="001A3195" w:rsidP="001A3195">
      <w:pPr>
        <w:spacing w:before="80" w:after="80" w:line="312" w:lineRule="auto"/>
        <w:jc w:val="both"/>
        <w:rPr>
          <w:szCs w:val="26"/>
        </w:rPr>
      </w:pPr>
      <w:r w:rsidRPr="001A3195">
        <w:rPr>
          <w:szCs w:val="26"/>
        </w:rPr>
        <w:t xml:space="preserve">            </w:t>
      </w:r>
    </w:p>
    <w:p w14:paraId="71722112" w14:textId="77777777" w:rsidR="001A3195" w:rsidRPr="001A3195" w:rsidRDefault="001A3195" w:rsidP="001A3195">
      <w:pPr>
        <w:spacing w:before="80" w:after="80" w:line="312" w:lineRule="auto"/>
        <w:jc w:val="both"/>
        <w:rPr>
          <w:szCs w:val="26"/>
        </w:rPr>
      </w:pPr>
      <w:r w:rsidRPr="001A3195">
        <w:rPr>
          <w:szCs w:val="26"/>
        </w:rPr>
        <w:t xml:space="preserve">            //che do ban dem</w:t>
      </w:r>
    </w:p>
    <w:p w14:paraId="426B9212" w14:textId="77777777" w:rsidR="001A3195" w:rsidRPr="001A3195" w:rsidRDefault="001A3195" w:rsidP="001A3195">
      <w:pPr>
        <w:spacing w:before="80" w:after="80" w:line="312" w:lineRule="auto"/>
        <w:jc w:val="both"/>
        <w:rPr>
          <w:szCs w:val="26"/>
        </w:rPr>
      </w:pPr>
      <w:r w:rsidRPr="001A3195">
        <w:rPr>
          <w:szCs w:val="26"/>
        </w:rPr>
        <w:lastRenderedPageBreak/>
        <w:t xml:space="preserve">            </w:t>
      </w:r>
      <w:proofErr w:type="gramStart"/>
      <w:r w:rsidRPr="001A3195">
        <w:rPr>
          <w:szCs w:val="26"/>
        </w:rPr>
        <w:t>while(</w:t>
      </w:r>
      <w:proofErr w:type="gramEnd"/>
      <w:r w:rsidRPr="001A3195">
        <w:rPr>
          <w:szCs w:val="26"/>
        </w:rPr>
        <w:t>1){</w:t>
      </w:r>
    </w:p>
    <w:p w14:paraId="33CF90FC" w14:textId="77777777" w:rsidR="001A3195" w:rsidRPr="001A3195" w:rsidRDefault="001A3195" w:rsidP="001A3195">
      <w:pPr>
        <w:spacing w:before="80" w:after="80" w:line="312" w:lineRule="auto"/>
        <w:jc w:val="both"/>
        <w:rPr>
          <w:szCs w:val="26"/>
        </w:rPr>
      </w:pPr>
      <w:r w:rsidRPr="001A3195">
        <w:rPr>
          <w:szCs w:val="26"/>
        </w:rPr>
        <w:t xml:space="preserve">                </w:t>
      </w:r>
      <w:proofErr w:type="spellStart"/>
      <w:r w:rsidRPr="001A3195">
        <w:rPr>
          <w:szCs w:val="26"/>
        </w:rPr>
        <w:t>giay</w:t>
      </w:r>
      <w:proofErr w:type="spellEnd"/>
      <w:r w:rsidRPr="001A3195">
        <w:rPr>
          <w:szCs w:val="26"/>
        </w:rPr>
        <w:t xml:space="preserve"> = rtc1307_read(0x00);</w:t>
      </w:r>
    </w:p>
    <w:p w14:paraId="3CF9E239" w14:textId="77777777" w:rsidR="001A3195" w:rsidRPr="001A3195" w:rsidRDefault="001A3195" w:rsidP="001A3195">
      <w:pPr>
        <w:spacing w:before="80" w:after="80" w:line="312" w:lineRule="auto"/>
        <w:jc w:val="both"/>
        <w:rPr>
          <w:szCs w:val="26"/>
        </w:rPr>
      </w:pPr>
      <w:r w:rsidRPr="001A3195">
        <w:rPr>
          <w:szCs w:val="26"/>
        </w:rPr>
        <w:t xml:space="preserve">                phut = rtc1307_read(0x01);</w:t>
      </w:r>
    </w:p>
    <w:p w14:paraId="596873E8" w14:textId="77777777" w:rsidR="001A3195" w:rsidRPr="001A3195" w:rsidRDefault="001A3195" w:rsidP="001A3195">
      <w:pPr>
        <w:spacing w:before="80" w:after="80" w:line="312" w:lineRule="auto"/>
        <w:jc w:val="both"/>
        <w:rPr>
          <w:szCs w:val="26"/>
        </w:rPr>
      </w:pPr>
      <w:r w:rsidRPr="001A3195">
        <w:rPr>
          <w:szCs w:val="26"/>
        </w:rPr>
        <w:t xml:space="preserve">                gio = rtc1307_read(0x02);</w:t>
      </w:r>
    </w:p>
    <w:p w14:paraId="173364E6" w14:textId="77777777" w:rsidR="001A3195" w:rsidRPr="001A3195" w:rsidRDefault="001A3195" w:rsidP="001A3195">
      <w:pPr>
        <w:spacing w:before="80" w:after="80" w:line="312" w:lineRule="auto"/>
        <w:jc w:val="both"/>
        <w:rPr>
          <w:szCs w:val="26"/>
        </w:rPr>
      </w:pPr>
      <w:r w:rsidRPr="001A3195">
        <w:rPr>
          <w:szCs w:val="26"/>
        </w:rPr>
        <w:t xml:space="preserve">                int </w:t>
      </w:r>
      <w:proofErr w:type="spellStart"/>
      <w:r w:rsidRPr="001A3195">
        <w:rPr>
          <w:szCs w:val="26"/>
        </w:rPr>
        <w:t>chuc</w:t>
      </w:r>
      <w:proofErr w:type="spellEnd"/>
      <w:r w:rsidRPr="001A3195">
        <w:rPr>
          <w:szCs w:val="26"/>
        </w:rPr>
        <w:t xml:space="preserve"> = gio &gt;&gt; 4;</w:t>
      </w:r>
    </w:p>
    <w:p w14:paraId="29B28853" w14:textId="77777777" w:rsidR="001A3195" w:rsidRPr="001A3195" w:rsidRDefault="001A3195" w:rsidP="001A3195">
      <w:pPr>
        <w:spacing w:before="80" w:after="80" w:line="312" w:lineRule="auto"/>
        <w:jc w:val="both"/>
        <w:rPr>
          <w:szCs w:val="26"/>
        </w:rPr>
      </w:pPr>
      <w:r w:rsidRPr="001A3195">
        <w:rPr>
          <w:szCs w:val="26"/>
        </w:rPr>
        <w:t xml:space="preserve">                int </w:t>
      </w:r>
      <w:proofErr w:type="spellStart"/>
      <w:r w:rsidRPr="001A3195">
        <w:rPr>
          <w:szCs w:val="26"/>
        </w:rPr>
        <w:t>donvi</w:t>
      </w:r>
      <w:proofErr w:type="spellEnd"/>
      <w:r w:rsidRPr="001A3195">
        <w:rPr>
          <w:szCs w:val="26"/>
        </w:rPr>
        <w:t xml:space="preserve"> = gio &amp; (0x0F);</w:t>
      </w:r>
    </w:p>
    <w:p w14:paraId="4124978B" w14:textId="77777777" w:rsidR="001A3195" w:rsidRPr="001A3195" w:rsidRDefault="001A3195" w:rsidP="001A3195">
      <w:pPr>
        <w:spacing w:before="80" w:after="80" w:line="312" w:lineRule="auto"/>
        <w:jc w:val="both"/>
        <w:rPr>
          <w:szCs w:val="26"/>
        </w:rPr>
      </w:pPr>
      <w:r w:rsidRPr="001A3195">
        <w:rPr>
          <w:szCs w:val="26"/>
        </w:rPr>
        <w:t xml:space="preserve">                int </w:t>
      </w:r>
      <w:proofErr w:type="spellStart"/>
      <w:r w:rsidRPr="001A3195">
        <w:rPr>
          <w:szCs w:val="26"/>
        </w:rPr>
        <w:t>gios</w:t>
      </w:r>
      <w:proofErr w:type="spellEnd"/>
      <w:r w:rsidRPr="001A3195">
        <w:rPr>
          <w:szCs w:val="26"/>
        </w:rPr>
        <w:t xml:space="preserve"> = </w:t>
      </w:r>
      <w:proofErr w:type="spellStart"/>
      <w:r w:rsidRPr="001A3195">
        <w:rPr>
          <w:szCs w:val="26"/>
        </w:rPr>
        <w:t>chuc</w:t>
      </w:r>
      <w:proofErr w:type="spellEnd"/>
      <w:r w:rsidRPr="001A3195">
        <w:rPr>
          <w:szCs w:val="26"/>
        </w:rPr>
        <w:t xml:space="preserve"> * 10 + </w:t>
      </w:r>
      <w:proofErr w:type="spellStart"/>
      <w:r w:rsidRPr="001A3195">
        <w:rPr>
          <w:szCs w:val="26"/>
        </w:rPr>
        <w:t>donvi</w:t>
      </w:r>
      <w:proofErr w:type="spellEnd"/>
      <w:r w:rsidRPr="001A3195">
        <w:rPr>
          <w:szCs w:val="26"/>
        </w:rPr>
        <w:t>;</w:t>
      </w:r>
    </w:p>
    <w:p w14:paraId="33D67C99" w14:textId="77777777" w:rsidR="001A3195" w:rsidRPr="001A3195" w:rsidRDefault="001A3195" w:rsidP="001A3195">
      <w:pPr>
        <w:spacing w:before="80" w:after="80" w:line="312" w:lineRule="auto"/>
        <w:jc w:val="both"/>
        <w:rPr>
          <w:szCs w:val="26"/>
        </w:rPr>
      </w:pPr>
      <w:r w:rsidRPr="001A3195">
        <w:rPr>
          <w:szCs w:val="26"/>
        </w:rPr>
        <w:t xml:space="preserve">                if(gios==5||gios==6||gios==7||gios==8||gios==9||gios==10||gios==11||gios==12||gios==13||gios==14||gios==15||gios==16||gios==17||gios==18||gios==19||gios==20||gios==</w:t>
      </w:r>
      <w:proofErr w:type="gramStart"/>
      <w:r w:rsidRPr="001A3195">
        <w:rPr>
          <w:szCs w:val="26"/>
        </w:rPr>
        <w:t>21){</w:t>
      </w:r>
      <w:proofErr w:type="gramEnd"/>
    </w:p>
    <w:p w14:paraId="4676CFE6" w14:textId="77777777" w:rsidR="001A3195" w:rsidRPr="001A3195" w:rsidRDefault="001A3195" w:rsidP="001A3195">
      <w:pPr>
        <w:spacing w:before="80" w:after="80" w:line="312" w:lineRule="auto"/>
        <w:jc w:val="both"/>
        <w:rPr>
          <w:szCs w:val="26"/>
        </w:rPr>
      </w:pPr>
      <w:r w:rsidRPr="001A3195">
        <w:rPr>
          <w:szCs w:val="26"/>
        </w:rPr>
        <w:t xml:space="preserve">                    break;</w:t>
      </w:r>
    </w:p>
    <w:p w14:paraId="57128DFC" w14:textId="77777777" w:rsidR="001A3195" w:rsidRPr="001A3195" w:rsidRDefault="001A3195" w:rsidP="001A3195">
      <w:pPr>
        <w:spacing w:before="80" w:after="80" w:line="312" w:lineRule="auto"/>
        <w:jc w:val="both"/>
        <w:rPr>
          <w:szCs w:val="26"/>
        </w:rPr>
      </w:pPr>
      <w:r w:rsidRPr="001A3195">
        <w:rPr>
          <w:szCs w:val="26"/>
        </w:rPr>
        <w:t xml:space="preserve">                }</w:t>
      </w:r>
    </w:p>
    <w:p w14:paraId="7DDDD7CE" w14:textId="77777777" w:rsidR="001A3195" w:rsidRPr="001A3195" w:rsidRDefault="001A3195" w:rsidP="001A3195">
      <w:pPr>
        <w:spacing w:before="80" w:after="80" w:line="312" w:lineRule="auto"/>
        <w:jc w:val="both"/>
        <w:rPr>
          <w:szCs w:val="26"/>
        </w:rPr>
      </w:pPr>
      <w:r w:rsidRPr="001A3195">
        <w:rPr>
          <w:szCs w:val="26"/>
        </w:rPr>
        <w:t xml:space="preserve">                RC1 = RC5 = 1;</w:t>
      </w:r>
    </w:p>
    <w:p w14:paraId="42AD032E" w14:textId="77777777" w:rsidR="001A3195" w:rsidRPr="001A3195" w:rsidRDefault="001A3195" w:rsidP="001A3195">
      <w:pPr>
        <w:spacing w:before="80" w:after="80" w:line="312" w:lineRule="auto"/>
        <w:jc w:val="both"/>
        <w:rPr>
          <w:szCs w:val="26"/>
        </w:rPr>
      </w:pPr>
      <w:r w:rsidRPr="001A3195">
        <w:rPr>
          <w:szCs w:val="26"/>
        </w:rPr>
        <w:t xml:space="preserve">                __</w:t>
      </w:r>
      <w:proofErr w:type="spellStart"/>
      <w:r w:rsidRPr="001A3195">
        <w:rPr>
          <w:szCs w:val="26"/>
        </w:rPr>
        <w:t>delay_</w:t>
      </w:r>
      <w:proofErr w:type="gramStart"/>
      <w:r w:rsidRPr="001A3195">
        <w:rPr>
          <w:szCs w:val="26"/>
        </w:rPr>
        <w:t>ms</w:t>
      </w:r>
      <w:proofErr w:type="spellEnd"/>
      <w:r w:rsidRPr="001A3195">
        <w:rPr>
          <w:szCs w:val="26"/>
        </w:rPr>
        <w:t>(</w:t>
      </w:r>
      <w:proofErr w:type="gramEnd"/>
      <w:r w:rsidRPr="001A3195">
        <w:rPr>
          <w:szCs w:val="26"/>
        </w:rPr>
        <w:t xml:space="preserve">1000);    </w:t>
      </w:r>
    </w:p>
    <w:p w14:paraId="025FD39B" w14:textId="77777777" w:rsidR="001A3195" w:rsidRPr="001A3195" w:rsidRDefault="001A3195" w:rsidP="001A3195">
      <w:pPr>
        <w:spacing w:before="80" w:after="80" w:line="312" w:lineRule="auto"/>
        <w:jc w:val="both"/>
        <w:rPr>
          <w:szCs w:val="26"/>
        </w:rPr>
      </w:pPr>
      <w:r w:rsidRPr="001A3195">
        <w:rPr>
          <w:szCs w:val="26"/>
        </w:rPr>
        <w:t xml:space="preserve">                RC1 = RC5 = 0;</w:t>
      </w:r>
    </w:p>
    <w:p w14:paraId="31459742" w14:textId="77777777" w:rsidR="001A3195" w:rsidRPr="001A3195" w:rsidRDefault="001A3195" w:rsidP="001A3195">
      <w:pPr>
        <w:spacing w:before="80" w:after="80" w:line="312" w:lineRule="auto"/>
        <w:jc w:val="both"/>
        <w:rPr>
          <w:szCs w:val="26"/>
        </w:rPr>
      </w:pPr>
      <w:r w:rsidRPr="001A3195">
        <w:rPr>
          <w:szCs w:val="26"/>
        </w:rPr>
        <w:t xml:space="preserve">                __</w:t>
      </w:r>
      <w:proofErr w:type="spellStart"/>
      <w:r w:rsidRPr="001A3195">
        <w:rPr>
          <w:szCs w:val="26"/>
        </w:rPr>
        <w:t>delay_</w:t>
      </w:r>
      <w:proofErr w:type="gramStart"/>
      <w:r w:rsidRPr="001A3195">
        <w:rPr>
          <w:szCs w:val="26"/>
        </w:rPr>
        <w:t>ms</w:t>
      </w:r>
      <w:proofErr w:type="spellEnd"/>
      <w:r w:rsidRPr="001A3195">
        <w:rPr>
          <w:szCs w:val="26"/>
        </w:rPr>
        <w:t>(</w:t>
      </w:r>
      <w:proofErr w:type="gramEnd"/>
      <w:r w:rsidRPr="001A3195">
        <w:rPr>
          <w:szCs w:val="26"/>
        </w:rPr>
        <w:t>1000);</w:t>
      </w:r>
    </w:p>
    <w:p w14:paraId="55C8906D" w14:textId="77777777" w:rsidR="001A3195" w:rsidRPr="001A3195" w:rsidRDefault="001A3195" w:rsidP="001A3195">
      <w:pPr>
        <w:spacing w:before="80" w:after="80" w:line="312" w:lineRule="auto"/>
        <w:jc w:val="both"/>
        <w:rPr>
          <w:szCs w:val="26"/>
        </w:rPr>
      </w:pPr>
      <w:r w:rsidRPr="001A3195">
        <w:rPr>
          <w:szCs w:val="26"/>
        </w:rPr>
        <w:t xml:space="preserve">                </w:t>
      </w:r>
    </w:p>
    <w:p w14:paraId="0A598117" w14:textId="77777777" w:rsidR="001A3195" w:rsidRPr="001A3195" w:rsidRDefault="001A3195" w:rsidP="001A3195">
      <w:pPr>
        <w:spacing w:before="80" w:after="80" w:line="312" w:lineRule="auto"/>
        <w:jc w:val="both"/>
        <w:rPr>
          <w:szCs w:val="26"/>
        </w:rPr>
      </w:pPr>
      <w:r w:rsidRPr="001A3195">
        <w:rPr>
          <w:szCs w:val="26"/>
        </w:rPr>
        <w:t xml:space="preserve">            }</w:t>
      </w:r>
    </w:p>
    <w:p w14:paraId="26B9FA84" w14:textId="77777777" w:rsidR="001A3195" w:rsidRPr="001A3195" w:rsidRDefault="001A3195" w:rsidP="001A3195">
      <w:pPr>
        <w:spacing w:before="80" w:after="80" w:line="312" w:lineRule="auto"/>
        <w:jc w:val="both"/>
        <w:rPr>
          <w:szCs w:val="26"/>
        </w:rPr>
      </w:pPr>
      <w:r w:rsidRPr="001A3195">
        <w:rPr>
          <w:szCs w:val="26"/>
        </w:rPr>
        <w:t xml:space="preserve">    }</w:t>
      </w:r>
    </w:p>
    <w:p w14:paraId="47CC6568" w14:textId="77777777" w:rsidR="001A3195" w:rsidRPr="001A3195" w:rsidRDefault="001A3195" w:rsidP="001A3195">
      <w:pPr>
        <w:spacing w:before="80" w:after="80" w:line="312" w:lineRule="auto"/>
        <w:jc w:val="both"/>
        <w:rPr>
          <w:szCs w:val="26"/>
        </w:rPr>
      </w:pPr>
      <w:r w:rsidRPr="001A3195">
        <w:rPr>
          <w:szCs w:val="26"/>
        </w:rPr>
        <w:t xml:space="preserve">    return 0;   </w:t>
      </w:r>
    </w:p>
    <w:p w14:paraId="344B24F4" w14:textId="075B1D41" w:rsidR="00D12650" w:rsidRDefault="001A3195" w:rsidP="001A3195">
      <w:pPr>
        <w:spacing w:before="80" w:after="80" w:line="312" w:lineRule="auto"/>
        <w:jc w:val="both"/>
        <w:rPr>
          <w:szCs w:val="26"/>
        </w:rPr>
      </w:pPr>
      <w:r w:rsidRPr="001A3195">
        <w:rPr>
          <w:szCs w:val="26"/>
        </w:rPr>
        <w:t>}</w:t>
      </w:r>
    </w:p>
    <w:p w14:paraId="41D5702B" w14:textId="10385C14" w:rsidR="00D12650" w:rsidRPr="001A3195" w:rsidRDefault="00383967" w:rsidP="001A3195">
      <w:pPr>
        <w:pStyle w:val="Heading2"/>
      </w:pPr>
      <w:bookmarkStart w:id="438" w:name="_Toc105277263"/>
      <w:r>
        <w:lastRenderedPageBreak/>
        <w:t>Mạch đã thiết kế</w:t>
      </w:r>
      <w:bookmarkEnd w:id="438"/>
    </w:p>
    <w:p w14:paraId="6A905ACC" w14:textId="77777777" w:rsidR="0068538B" w:rsidRDefault="00383967" w:rsidP="0068538B">
      <w:pPr>
        <w:keepNext/>
        <w:spacing w:before="80" w:after="80" w:line="312" w:lineRule="auto"/>
        <w:ind w:firstLine="709"/>
        <w:jc w:val="center"/>
      </w:pPr>
      <w:r>
        <w:rPr>
          <w:noProof/>
        </w:rPr>
        <w:drawing>
          <wp:inline distT="0" distB="0" distL="0" distR="0" wp14:anchorId="7A433E36" wp14:editId="5D9C4A4E">
            <wp:extent cx="2458720" cy="1844040"/>
            <wp:effectExtent l="0" t="0" r="0" b="3810"/>
            <wp:docPr id="21" name="Picture 2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8720" cy="1844040"/>
                    </a:xfrm>
                    <a:prstGeom prst="rect">
                      <a:avLst/>
                    </a:prstGeom>
                    <a:noFill/>
                    <a:ln>
                      <a:noFill/>
                    </a:ln>
                  </pic:spPr>
                </pic:pic>
              </a:graphicData>
            </a:graphic>
          </wp:inline>
        </w:drawing>
      </w:r>
    </w:p>
    <w:p w14:paraId="343CFF0F" w14:textId="231223B9" w:rsidR="00D12650" w:rsidDel="002B513B" w:rsidRDefault="0068538B" w:rsidP="0068538B">
      <w:pPr>
        <w:pStyle w:val="Caption"/>
        <w:rPr>
          <w:szCs w:val="26"/>
        </w:rPr>
      </w:pPr>
      <w:bookmarkStart w:id="439" w:name="_Toc105277331"/>
      <w:r>
        <w:t xml:space="preserve">Hình </w:t>
      </w:r>
      <w:r w:rsidR="00560825">
        <w:fldChar w:fldCharType="begin"/>
      </w:r>
      <w:r w:rsidR="00560825">
        <w:instrText xml:space="preserve"> STYLEREF 1 \s </w:instrText>
      </w:r>
      <w:r w:rsidR="00560825">
        <w:fldChar w:fldCharType="separate"/>
      </w:r>
      <w:r>
        <w:rPr>
          <w:noProof/>
        </w:rPr>
        <w:t>3</w:t>
      </w:r>
      <w:r w:rsidR="00560825">
        <w:rPr>
          <w:noProof/>
        </w:rPr>
        <w:fldChar w:fldCharType="end"/>
      </w:r>
      <w:r>
        <w:t>.</w:t>
      </w:r>
      <w:r w:rsidR="00560825">
        <w:fldChar w:fldCharType="begin"/>
      </w:r>
      <w:r w:rsidR="00560825">
        <w:instrText xml:space="preserve"> SEQ Hình \* ARABIC \s 1 </w:instrText>
      </w:r>
      <w:r w:rsidR="00560825">
        <w:fldChar w:fldCharType="separate"/>
      </w:r>
      <w:r>
        <w:rPr>
          <w:noProof/>
        </w:rPr>
        <w:t>1</w:t>
      </w:r>
      <w:r w:rsidR="00560825">
        <w:rPr>
          <w:noProof/>
        </w:rPr>
        <w:fldChar w:fldCharType="end"/>
      </w:r>
      <w:r>
        <w:t xml:space="preserve"> Mạch đã thiết kế</w:t>
      </w:r>
      <w:bookmarkEnd w:id="439"/>
    </w:p>
    <w:p w14:paraId="473275BF" w14:textId="77777777" w:rsidR="00D12650" w:rsidRPr="00911E6D" w:rsidRDefault="00D12650" w:rsidP="00D12650">
      <w:pPr>
        <w:jc w:val="both"/>
        <w:rPr>
          <w:szCs w:val="26"/>
        </w:rPr>
      </w:pPr>
      <w:r w:rsidRPr="00911E6D">
        <w:rPr>
          <w:szCs w:val="26"/>
        </w:rPr>
        <w:br w:type="page"/>
      </w:r>
    </w:p>
    <w:p w14:paraId="287AA479" w14:textId="4A05708B" w:rsidR="001C2150" w:rsidRDefault="004C77F8" w:rsidP="00383967">
      <w:pPr>
        <w:pStyle w:val="Heading1"/>
        <w:rPr>
          <w:b w:val="0"/>
          <w:i/>
        </w:rPr>
      </w:pPr>
      <w:bookmarkStart w:id="440" w:name="_Toc6684119"/>
      <w:bookmarkStart w:id="441" w:name="_Toc6684180"/>
      <w:bookmarkStart w:id="442" w:name="_Toc6688670"/>
      <w:bookmarkStart w:id="443" w:name="_Toc7253414"/>
      <w:bookmarkStart w:id="444" w:name="_Toc7978933"/>
      <w:bookmarkStart w:id="445" w:name="_Toc8806045"/>
      <w:bookmarkStart w:id="446" w:name="_Toc9016613"/>
      <w:bookmarkStart w:id="447" w:name="_Toc67480325"/>
      <w:bookmarkStart w:id="448" w:name="_Toc105277264"/>
      <w:r w:rsidRPr="00EF21AF">
        <w:lastRenderedPageBreak/>
        <w:t>KẾT LUẬ</w:t>
      </w:r>
      <w:bookmarkEnd w:id="440"/>
      <w:bookmarkEnd w:id="441"/>
      <w:bookmarkEnd w:id="442"/>
      <w:r w:rsidR="006F6F2C" w:rsidRPr="00EF21AF">
        <w:t>N</w:t>
      </w:r>
      <w:bookmarkEnd w:id="443"/>
      <w:bookmarkEnd w:id="444"/>
      <w:bookmarkEnd w:id="445"/>
      <w:bookmarkEnd w:id="446"/>
      <w:bookmarkEnd w:id="447"/>
      <w:bookmarkEnd w:id="448"/>
    </w:p>
    <w:p w14:paraId="04046FCE" w14:textId="77777777" w:rsidR="00093F9E" w:rsidRPr="00750B87" w:rsidRDefault="00093F9E" w:rsidP="00383967">
      <w:pPr>
        <w:pStyle w:val="Heading2"/>
      </w:pPr>
      <w:bookmarkStart w:id="449" w:name="_Toc9522979"/>
      <w:bookmarkStart w:id="450" w:name="_Toc9622139"/>
      <w:bookmarkStart w:id="451" w:name="_Toc67480326"/>
      <w:bookmarkStart w:id="452" w:name="_Toc105277265"/>
      <w:r w:rsidRPr="00C73265">
        <w:t xml:space="preserve">Kết </w:t>
      </w:r>
      <w:bookmarkEnd w:id="449"/>
      <w:bookmarkEnd w:id="450"/>
      <w:r w:rsidR="00B73F1C">
        <w:t>quả đạt được</w:t>
      </w:r>
      <w:bookmarkEnd w:id="451"/>
      <w:bookmarkEnd w:id="452"/>
    </w:p>
    <w:p w14:paraId="0F75A402" w14:textId="6E49AAE1" w:rsidR="00217AD5" w:rsidRDefault="00383967" w:rsidP="00B010D4">
      <w:pPr>
        <w:pStyle w:val="Heading3"/>
        <w:spacing w:before="0" w:after="0"/>
      </w:pPr>
      <w:bookmarkStart w:id="453" w:name="_Toc105277266"/>
      <w:r>
        <w:t>Kỹ năng</w:t>
      </w:r>
      <w:bookmarkEnd w:id="453"/>
    </w:p>
    <w:p w14:paraId="371CAD5F" w14:textId="1A9BCC8E" w:rsidR="00383967" w:rsidRPr="00383967" w:rsidRDefault="00383967" w:rsidP="00383967">
      <w:pPr>
        <w:pStyle w:val="ListParagraph"/>
        <w:numPr>
          <w:ilvl w:val="0"/>
          <w:numId w:val="141"/>
        </w:numPr>
        <w:spacing w:before="0" w:after="0"/>
        <w:rPr>
          <w:szCs w:val="26"/>
        </w:rPr>
      </w:pPr>
      <w:r w:rsidRPr="00383967">
        <w:rPr>
          <w:szCs w:val="26"/>
        </w:rPr>
        <w:t>Nâng cao tinh thần tự học, tự nghiên cứu, làm việc độc lập.</w:t>
      </w:r>
    </w:p>
    <w:p w14:paraId="71243292" w14:textId="4B4A4914" w:rsidR="00063865" w:rsidRPr="00063865" w:rsidRDefault="00383967" w:rsidP="00063865">
      <w:pPr>
        <w:pStyle w:val="ListParagraph"/>
        <w:numPr>
          <w:ilvl w:val="0"/>
          <w:numId w:val="141"/>
        </w:numPr>
        <w:spacing w:before="0" w:after="0"/>
        <w:rPr>
          <w:szCs w:val="26"/>
        </w:rPr>
      </w:pPr>
      <w:r w:rsidRPr="003D26BD">
        <w:rPr>
          <w:szCs w:val="26"/>
        </w:rPr>
        <w:t>Cải thiện kỹ năng</w:t>
      </w:r>
      <w:r w:rsidR="00063865">
        <w:rPr>
          <w:szCs w:val="26"/>
        </w:rPr>
        <w:t xml:space="preserve"> làm mạch điện tử</w:t>
      </w:r>
      <w:r w:rsidRPr="003D26BD">
        <w:rPr>
          <w:szCs w:val="26"/>
        </w:rPr>
        <w:t>, kỹ năng viết báo cáo.</w:t>
      </w:r>
    </w:p>
    <w:p w14:paraId="26F757E7" w14:textId="270E86B3" w:rsidR="00383967" w:rsidRDefault="00383967" w:rsidP="00383967">
      <w:pPr>
        <w:pStyle w:val="Heading3"/>
      </w:pPr>
      <w:bookmarkStart w:id="454" w:name="_Toc105277267"/>
      <w:r>
        <w:t>Về kiến thức</w:t>
      </w:r>
      <w:bookmarkEnd w:id="454"/>
    </w:p>
    <w:p w14:paraId="346D0242" w14:textId="74884910" w:rsidR="00383967" w:rsidRPr="003D26BD" w:rsidRDefault="00383967" w:rsidP="00383967">
      <w:pPr>
        <w:pStyle w:val="ListParagraph"/>
        <w:numPr>
          <w:ilvl w:val="0"/>
          <w:numId w:val="142"/>
        </w:numPr>
        <w:spacing w:before="0" w:after="0"/>
        <w:rPr>
          <w:szCs w:val="26"/>
        </w:rPr>
      </w:pPr>
      <w:r>
        <w:rPr>
          <w:szCs w:val="26"/>
        </w:rPr>
        <w:t>Áp dụng các kiến thức về vi điều khiển và mạch điện tử.</w:t>
      </w:r>
    </w:p>
    <w:p w14:paraId="4B625934" w14:textId="7BE255A2" w:rsidR="00383967" w:rsidRDefault="00383967" w:rsidP="00063865">
      <w:pPr>
        <w:pStyle w:val="ListParagraph"/>
        <w:numPr>
          <w:ilvl w:val="0"/>
          <w:numId w:val="142"/>
        </w:numPr>
        <w:spacing w:before="0" w:after="0"/>
        <w:rPr>
          <w:szCs w:val="26"/>
        </w:rPr>
      </w:pPr>
      <w:r w:rsidRPr="003D26BD">
        <w:rPr>
          <w:szCs w:val="26"/>
        </w:rPr>
        <w:t>Nâng cao khả năng về tư duy lập trình</w:t>
      </w:r>
      <w:r>
        <w:rPr>
          <w:szCs w:val="26"/>
        </w:rPr>
        <w:t xml:space="preserve"> vi điều khiển.</w:t>
      </w:r>
    </w:p>
    <w:p w14:paraId="34FC3218" w14:textId="512CDC1C" w:rsidR="00063865" w:rsidRDefault="00063865" w:rsidP="00063865">
      <w:pPr>
        <w:pStyle w:val="Heading3"/>
      </w:pPr>
      <w:bookmarkStart w:id="455" w:name="_Toc105277268"/>
      <w:r>
        <w:t>Kết quả đồ án</w:t>
      </w:r>
      <w:bookmarkEnd w:id="455"/>
    </w:p>
    <w:p w14:paraId="4104F4B7" w14:textId="2178213F" w:rsidR="00063865" w:rsidRDefault="00063865" w:rsidP="0025289C">
      <w:pPr>
        <w:pStyle w:val="ListParagraph"/>
        <w:numPr>
          <w:ilvl w:val="0"/>
          <w:numId w:val="142"/>
        </w:numPr>
        <w:spacing w:before="0"/>
      </w:pPr>
      <w:r>
        <w:t>Xây dựng chương trình điều khiển mạch đèn giao thông bằng PIC18F4550</w:t>
      </w:r>
    </w:p>
    <w:p w14:paraId="18A03153" w14:textId="62C31C5E" w:rsidR="00063865" w:rsidRDefault="00063865" w:rsidP="0025289C">
      <w:pPr>
        <w:pStyle w:val="ListParagraph"/>
        <w:numPr>
          <w:ilvl w:val="0"/>
          <w:numId w:val="142"/>
        </w:numPr>
        <w:spacing w:before="0"/>
      </w:pPr>
      <w:r>
        <w:t>Thiết kế mạch thực tế.</w:t>
      </w:r>
    </w:p>
    <w:p w14:paraId="6D8C7B94" w14:textId="6BFB011E" w:rsidR="00681EDA" w:rsidRDefault="00063865" w:rsidP="00681EDA">
      <w:pPr>
        <w:pStyle w:val="ListParagraph"/>
        <w:numPr>
          <w:ilvl w:val="0"/>
          <w:numId w:val="142"/>
        </w:numPr>
        <w:spacing w:before="0" w:after="0"/>
        <w:rPr>
          <w:szCs w:val="26"/>
        </w:rPr>
      </w:pPr>
      <w:r w:rsidRPr="003D26BD">
        <w:rPr>
          <w:szCs w:val="26"/>
        </w:rPr>
        <w:t>Bên cạnh các kết quả đạt được thì còn có một số điểm về mặt hạn chế:</w:t>
      </w:r>
    </w:p>
    <w:p w14:paraId="1766D908" w14:textId="671B6A3F" w:rsidR="00681EDA" w:rsidRPr="00681EDA" w:rsidRDefault="00681EDA" w:rsidP="00681EDA">
      <w:pPr>
        <w:pStyle w:val="ListParagraph"/>
        <w:numPr>
          <w:ilvl w:val="0"/>
          <w:numId w:val="148"/>
        </w:numPr>
        <w:spacing w:before="0" w:after="0"/>
        <w:rPr>
          <w:szCs w:val="26"/>
        </w:rPr>
      </w:pPr>
      <w:r>
        <w:rPr>
          <w:szCs w:val="26"/>
        </w:rPr>
        <w:t>Module thời gian thực hoạt động chưa chính xác.</w:t>
      </w:r>
    </w:p>
    <w:p w14:paraId="4B541C5F" w14:textId="1DF23F4D" w:rsidR="00063865" w:rsidRDefault="00063865" w:rsidP="00063865">
      <w:pPr>
        <w:pStyle w:val="ListParagraph"/>
        <w:numPr>
          <w:ilvl w:val="0"/>
          <w:numId w:val="144"/>
        </w:numPr>
        <w:spacing w:before="0" w:after="0"/>
        <w:rPr>
          <w:szCs w:val="26"/>
        </w:rPr>
      </w:pPr>
      <w:r>
        <w:rPr>
          <w:szCs w:val="26"/>
        </w:rPr>
        <w:t>Mạch được thiết kế chưa có sự ổn định.</w:t>
      </w:r>
    </w:p>
    <w:p w14:paraId="71732431" w14:textId="1548E00A" w:rsidR="00063865" w:rsidRPr="00063865" w:rsidRDefault="00063865" w:rsidP="00063865">
      <w:pPr>
        <w:pStyle w:val="ListParagraph"/>
        <w:numPr>
          <w:ilvl w:val="0"/>
          <w:numId w:val="144"/>
        </w:numPr>
        <w:spacing w:before="0" w:after="0"/>
        <w:rPr>
          <w:szCs w:val="26"/>
        </w:rPr>
      </w:pPr>
      <w:r>
        <w:rPr>
          <w:szCs w:val="26"/>
        </w:rPr>
        <w:t>Mạch có quy mô nhỏ nên chưa thể áp dụng vào thực tiễn.</w:t>
      </w:r>
    </w:p>
    <w:p w14:paraId="2F218DAF" w14:textId="7FC77A32" w:rsidR="00093F9E" w:rsidRDefault="00093F9E" w:rsidP="00681EDA">
      <w:pPr>
        <w:pStyle w:val="Heading2"/>
        <w:spacing w:after="0"/>
      </w:pPr>
      <w:bookmarkStart w:id="456" w:name="_Toc9522980"/>
      <w:bookmarkStart w:id="457" w:name="_Toc9622140"/>
      <w:bookmarkStart w:id="458" w:name="_Toc67480327"/>
      <w:bookmarkStart w:id="459" w:name="_Toc105277269"/>
      <w:r w:rsidRPr="00320C61">
        <w:t>H</w:t>
      </w:r>
      <w:r w:rsidRPr="00320C61">
        <w:rPr>
          <w:rFonts w:hint="eastAsia"/>
        </w:rPr>
        <w:t>ư</w:t>
      </w:r>
      <w:r w:rsidRPr="00320C61">
        <w:t>ớng nghiên cứu</w:t>
      </w:r>
      <w:bookmarkEnd w:id="456"/>
      <w:bookmarkEnd w:id="457"/>
      <w:bookmarkEnd w:id="458"/>
      <w:bookmarkEnd w:id="459"/>
    </w:p>
    <w:p w14:paraId="31E229B3" w14:textId="1ED986EF" w:rsidR="00681EDA" w:rsidRDefault="00681EDA" w:rsidP="00681EDA">
      <w:pPr>
        <w:pStyle w:val="ListParagraph"/>
        <w:numPr>
          <w:ilvl w:val="0"/>
          <w:numId w:val="146"/>
        </w:numPr>
        <w:spacing w:before="80" w:after="80" w:line="312" w:lineRule="auto"/>
        <w:jc w:val="both"/>
        <w:rPr>
          <w:szCs w:val="26"/>
        </w:rPr>
      </w:pPr>
      <w:bookmarkStart w:id="460" w:name="_Toc57216489"/>
      <w:bookmarkStart w:id="461" w:name="_Toc88860308"/>
      <w:bookmarkStart w:id="462" w:name="_Toc88984586"/>
      <w:bookmarkStart w:id="463" w:name="_Toc88985117"/>
      <w:bookmarkStart w:id="464" w:name="_Toc88985542"/>
      <w:r w:rsidRPr="00681EDA">
        <w:rPr>
          <w:szCs w:val="26"/>
        </w:rPr>
        <w:t>Với những hạn chế và tồn tại nêu trên, hướng nghiên cứu dự kiến như sau:</w:t>
      </w:r>
      <w:bookmarkEnd w:id="460"/>
      <w:bookmarkEnd w:id="461"/>
      <w:bookmarkEnd w:id="462"/>
      <w:bookmarkEnd w:id="463"/>
      <w:bookmarkEnd w:id="464"/>
    </w:p>
    <w:p w14:paraId="1A1A3467" w14:textId="276223AD" w:rsidR="00681EDA" w:rsidRDefault="00681EDA" w:rsidP="00681EDA">
      <w:pPr>
        <w:pStyle w:val="ListParagraph"/>
        <w:numPr>
          <w:ilvl w:val="0"/>
          <w:numId w:val="147"/>
        </w:numPr>
        <w:spacing w:before="80" w:after="80" w:line="312" w:lineRule="auto"/>
        <w:jc w:val="both"/>
        <w:rPr>
          <w:szCs w:val="26"/>
        </w:rPr>
      </w:pPr>
      <w:r>
        <w:rPr>
          <w:szCs w:val="26"/>
        </w:rPr>
        <w:t>Tìm và sửa lỗi mạch.</w:t>
      </w:r>
    </w:p>
    <w:p w14:paraId="0961C91B" w14:textId="21ED4AFA" w:rsidR="00681EDA" w:rsidRPr="00681EDA" w:rsidRDefault="00681EDA" w:rsidP="00681EDA">
      <w:pPr>
        <w:pStyle w:val="ListParagraph"/>
        <w:numPr>
          <w:ilvl w:val="0"/>
          <w:numId w:val="147"/>
        </w:numPr>
        <w:spacing w:before="80" w:after="80" w:line="312" w:lineRule="auto"/>
        <w:jc w:val="both"/>
        <w:rPr>
          <w:szCs w:val="26"/>
        </w:rPr>
      </w:pPr>
      <w:r>
        <w:rPr>
          <w:szCs w:val="26"/>
        </w:rPr>
        <w:t>Nghiên cứu phát triển để có thể ứng dụng sản phẩm vào thực tiễn.</w:t>
      </w:r>
    </w:p>
    <w:p w14:paraId="22A7CDAC" w14:textId="0A2A7FC3" w:rsidR="00681EDA" w:rsidRPr="00681EDA" w:rsidRDefault="00681EDA" w:rsidP="00681EDA">
      <w:pPr>
        <w:spacing w:before="0"/>
      </w:pPr>
    </w:p>
    <w:p w14:paraId="71324563" w14:textId="77777777" w:rsidR="00932745" w:rsidRPr="00515EE7" w:rsidRDefault="00E148D8" w:rsidP="000828EF">
      <w:pPr>
        <w:pStyle w:val="Heading1"/>
        <w:rPr>
          <w:b w:val="0"/>
          <w:i/>
          <w:szCs w:val="36"/>
        </w:rPr>
      </w:pPr>
      <w:bookmarkStart w:id="465" w:name="_Toc105277270"/>
      <w:bookmarkStart w:id="466" w:name="_Toc6684120"/>
      <w:bookmarkStart w:id="467" w:name="_Toc6684181"/>
      <w:bookmarkStart w:id="468" w:name="_Toc6688671"/>
      <w:bookmarkStart w:id="469" w:name="_Toc7253416"/>
      <w:bookmarkStart w:id="470" w:name="_Toc7978935"/>
      <w:bookmarkStart w:id="471" w:name="_Toc8806047"/>
      <w:r w:rsidRPr="00515EE7">
        <w:rPr>
          <w:szCs w:val="36"/>
        </w:rPr>
        <w:lastRenderedPageBreak/>
        <w:t>TÀI LIỆU THAM KHẢO</w:t>
      </w:r>
      <w:bookmarkEnd w:id="465"/>
      <w:r w:rsidR="00E913EF" w:rsidRPr="007A16CC">
        <w:rPr>
          <w:i/>
        </w:rPr>
        <w:fldChar w:fldCharType="begin"/>
      </w:r>
      <w:r w:rsidR="00E913EF" w:rsidRPr="00515EE7">
        <w:instrText xml:space="preserve"> BIBLIOGRAPHY  \l 1033 </w:instrText>
      </w:r>
      <w:r w:rsidR="00E913EF" w:rsidRPr="007A16CC">
        <w:rPr>
          <w:i/>
        </w:rPr>
        <w:fldChar w:fldCharType="separate"/>
      </w:r>
    </w:p>
    <w:tbl>
      <w:tblPr>
        <w:tblW w:w="5058" w:type="pct"/>
        <w:tblCellSpacing w:w="15" w:type="dxa"/>
        <w:tblCellMar>
          <w:top w:w="15" w:type="dxa"/>
          <w:left w:w="15" w:type="dxa"/>
          <w:bottom w:w="15" w:type="dxa"/>
          <w:right w:w="15" w:type="dxa"/>
        </w:tblCellMar>
        <w:tblLook w:val="04A0" w:firstRow="1" w:lastRow="0" w:firstColumn="1" w:lastColumn="0" w:noHBand="0" w:noVBand="1"/>
      </w:tblPr>
      <w:tblGrid>
        <w:gridCol w:w="487"/>
        <w:gridCol w:w="8690"/>
      </w:tblGrid>
      <w:tr w:rsidR="00932745" w14:paraId="5AA1B568" w14:textId="77777777" w:rsidTr="008975CD">
        <w:trPr>
          <w:divId w:val="548106428"/>
          <w:trHeight w:val="517"/>
          <w:tblCellSpacing w:w="15" w:type="dxa"/>
          <w:ins w:id="472" w:author="ndhien@cit.udn.vn" w:date="2021-03-24T12:11:00Z"/>
        </w:trPr>
        <w:tc>
          <w:tcPr>
            <w:tcW w:w="243" w:type="pct"/>
            <w:hideMark/>
          </w:tcPr>
          <w:p w14:paraId="15C0603A" w14:textId="535EA6CF" w:rsidR="00932745" w:rsidRDefault="00932745">
            <w:pPr>
              <w:pStyle w:val="Bibliography"/>
              <w:rPr>
                <w:ins w:id="473" w:author="ndhien@cit.udn.vn" w:date="2021-03-24T12:11:00Z"/>
                <w:noProof/>
                <w:sz w:val="24"/>
              </w:rPr>
            </w:pPr>
            <w:ins w:id="474" w:author="ndhien@cit.udn.vn" w:date="2021-03-24T12:11:00Z">
              <w:r>
                <w:rPr>
                  <w:noProof/>
                </w:rPr>
                <w:t xml:space="preserve">[1] </w:t>
              </w:r>
            </w:ins>
          </w:p>
        </w:tc>
        <w:tc>
          <w:tcPr>
            <w:tcW w:w="0" w:type="auto"/>
            <w:hideMark/>
          </w:tcPr>
          <w:p w14:paraId="10384AFE" w14:textId="302FE55E" w:rsidR="00932745" w:rsidRDefault="00515EE7">
            <w:pPr>
              <w:pStyle w:val="Bibliography"/>
              <w:rPr>
                <w:ins w:id="475" w:author="ndhien@cit.udn.vn" w:date="2021-03-24T12:11:00Z"/>
                <w:noProof/>
              </w:rPr>
            </w:pPr>
            <w:r w:rsidRPr="00515EE7">
              <w:rPr>
                <w:noProof/>
              </w:rPr>
              <w:t>PIC Microcontroller and Embedded Systems Using ASM _ C for PIC18</w:t>
            </w:r>
          </w:p>
        </w:tc>
      </w:tr>
      <w:tr w:rsidR="00932745" w14:paraId="3360F2BB" w14:textId="77777777" w:rsidTr="008975CD">
        <w:trPr>
          <w:divId w:val="548106428"/>
          <w:trHeight w:val="509"/>
          <w:tblCellSpacing w:w="15" w:type="dxa"/>
          <w:ins w:id="476" w:author="ndhien@cit.udn.vn" w:date="2021-03-24T12:11:00Z"/>
        </w:trPr>
        <w:tc>
          <w:tcPr>
            <w:tcW w:w="243" w:type="pct"/>
            <w:hideMark/>
          </w:tcPr>
          <w:p w14:paraId="08B94D65" w14:textId="77777777" w:rsidR="00932745" w:rsidRDefault="00932745">
            <w:pPr>
              <w:pStyle w:val="Bibliography"/>
              <w:rPr>
                <w:ins w:id="477" w:author="ndhien@cit.udn.vn" w:date="2021-03-24T12:11:00Z"/>
                <w:noProof/>
              </w:rPr>
            </w:pPr>
            <w:ins w:id="478" w:author="ndhien@cit.udn.vn" w:date="2021-03-24T12:11:00Z">
              <w:r>
                <w:rPr>
                  <w:noProof/>
                </w:rPr>
                <w:t xml:space="preserve">[2] </w:t>
              </w:r>
            </w:ins>
          </w:p>
        </w:tc>
        <w:tc>
          <w:tcPr>
            <w:tcW w:w="0" w:type="auto"/>
            <w:hideMark/>
          </w:tcPr>
          <w:p w14:paraId="47DAE3C6" w14:textId="07498C08" w:rsidR="00932745" w:rsidRDefault="008975CD">
            <w:pPr>
              <w:pStyle w:val="Bibliography"/>
              <w:rPr>
                <w:ins w:id="479" w:author="ndhien@cit.udn.vn" w:date="2021-03-24T12:11:00Z"/>
                <w:noProof/>
              </w:rPr>
            </w:pPr>
            <w:r>
              <w:rPr>
                <w:noProof/>
              </w:rPr>
              <w:t>PIC18F2455/2550/4455/4550 Data Sheet -Microchip Technology</w:t>
            </w:r>
          </w:p>
        </w:tc>
      </w:tr>
      <w:tr w:rsidR="00932745" w14:paraId="0715D5F2" w14:textId="77777777" w:rsidTr="008975CD">
        <w:trPr>
          <w:divId w:val="548106428"/>
          <w:trHeight w:val="517"/>
          <w:tblCellSpacing w:w="15" w:type="dxa"/>
          <w:ins w:id="480" w:author="ndhien@cit.udn.vn" w:date="2021-03-24T12:11:00Z"/>
        </w:trPr>
        <w:tc>
          <w:tcPr>
            <w:tcW w:w="243" w:type="pct"/>
          </w:tcPr>
          <w:p w14:paraId="00E33CC8" w14:textId="6DAA51B2" w:rsidR="00932745" w:rsidRDefault="00932745">
            <w:pPr>
              <w:pStyle w:val="Bibliography"/>
              <w:rPr>
                <w:ins w:id="481" w:author="ndhien@cit.udn.vn" w:date="2021-03-24T12:11:00Z"/>
                <w:noProof/>
              </w:rPr>
            </w:pPr>
          </w:p>
        </w:tc>
        <w:tc>
          <w:tcPr>
            <w:tcW w:w="0" w:type="auto"/>
          </w:tcPr>
          <w:p w14:paraId="289F6C98" w14:textId="45F85926" w:rsidR="00932745" w:rsidRDefault="00932745">
            <w:pPr>
              <w:pStyle w:val="Bibliography"/>
              <w:rPr>
                <w:ins w:id="482" w:author="ndhien@cit.udn.vn" w:date="2021-03-24T12:11:00Z"/>
                <w:noProof/>
              </w:rPr>
            </w:pPr>
          </w:p>
        </w:tc>
      </w:tr>
      <w:tr w:rsidR="00932745" w14:paraId="5B91FFE2" w14:textId="77777777" w:rsidTr="008975CD">
        <w:trPr>
          <w:divId w:val="548106428"/>
          <w:trHeight w:val="509"/>
          <w:tblCellSpacing w:w="15" w:type="dxa"/>
          <w:ins w:id="483" w:author="ndhien@cit.udn.vn" w:date="2021-03-24T12:11:00Z"/>
        </w:trPr>
        <w:tc>
          <w:tcPr>
            <w:tcW w:w="243" w:type="pct"/>
          </w:tcPr>
          <w:p w14:paraId="6BBD51E8" w14:textId="3A0D1658" w:rsidR="00932745" w:rsidRDefault="00932745">
            <w:pPr>
              <w:pStyle w:val="Bibliography"/>
              <w:rPr>
                <w:ins w:id="484" w:author="ndhien@cit.udn.vn" w:date="2021-03-24T12:11:00Z"/>
                <w:noProof/>
              </w:rPr>
            </w:pPr>
          </w:p>
        </w:tc>
        <w:tc>
          <w:tcPr>
            <w:tcW w:w="0" w:type="auto"/>
          </w:tcPr>
          <w:p w14:paraId="58FC212F" w14:textId="6380CFDC" w:rsidR="00932745" w:rsidRDefault="00932745">
            <w:pPr>
              <w:pStyle w:val="Bibliography"/>
              <w:rPr>
                <w:ins w:id="485" w:author="ndhien@cit.udn.vn" w:date="2021-03-24T12:11:00Z"/>
                <w:noProof/>
              </w:rPr>
            </w:pPr>
          </w:p>
        </w:tc>
      </w:tr>
      <w:tr w:rsidR="00932745" w14:paraId="6BA0C646" w14:textId="77777777" w:rsidTr="008975CD">
        <w:trPr>
          <w:divId w:val="548106428"/>
          <w:trHeight w:val="509"/>
          <w:tblCellSpacing w:w="15" w:type="dxa"/>
          <w:ins w:id="486" w:author="ndhien@cit.udn.vn" w:date="2021-03-24T12:11:00Z"/>
        </w:trPr>
        <w:tc>
          <w:tcPr>
            <w:tcW w:w="243" w:type="pct"/>
          </w:tcPr>
          <w:p w14:paraId="0B126BF4" w14:textId="231F1167" w:rsidR="00932745" w:rsidRDefault="00932745">
            <w:pPr>
              <w:pStyle w:val="Bibliography"/>
              <w:rPr>
                <w:ins w:id="487" w:author="ndhien@cit.udn.vn" w:date="2021-03-24T12:11:00Z"/>
                <w:noProof/>
              </w:rPr>
            </w:pPr>
          </w:p>
        </w:tc>
        <w:tc>
          <w:tcPr>
            <w:tcW w:w="0" w:type="auto"/>
          </w:tcPr>
          <w:p w14:paraId="5CC423DD" w14:textId="5FB30895" w:rsidR="00932745" w:rsidRDefault="00932745">
            <w:pPr>
              <w:pStyle w:val="Bibliography"/>
              <w:rPr>
                <w:ins w:id="488" w:author="ndhien@cit.udn.vn" w:date="2021-03-24T12:11:00Z"/>
                <w:noProof/>
              </w:rPr>
            </w:pPr>
          </w:p>
        </w:tc>
      </w:tr>
      <w:tr w:rsidR="00932745" w14:paraId="4BA155C0" w14:textId="77777777" w:rsidTr="008975CD">
        <w:trPr>
          <w:divId w:val="548106428"/>
          <w:trHeight w:val="517"/>
          <w:tblCellSpacing w:w="15" w:type="dxa"/>
          <w:ins w:id="489" w:author="ndhien@cit.udn.vn" w:date="2021-03-24T12:11:00Z"/>
        </w:trPr>
        <w:tc>
          <w:tcPr>
            <w:tcW w:w="243" w:type="pct"/>
          </w:tcPr>
          <w:p w14:paraId="11E36857" w14:textId="79EB5150" w:rsidR="00932745" w:rsidRDefault="00932745">
            <w:pPr>
              <w:pStyle w:val="Bibliography"/>
              <w:rPr>
                <w:ins w:id="490" w:author="ndhien@cit.udn.vn" w:date="2021-03-24T12:11:00Z"/>
                <w:noProof/>
              </w:rPr>
            </w:pPr>
          </w:p>
        </w:tc>
        <w:tc>
          <w:tcPr>
            <w:tcW w:w="0" w:type="auto"/>
          </w:tcPr>
          <w:p w14:paraId="5C267D4A" w14:textId="725D17EA" w:rsidR="00932745" w:rsidRDefault="00932745">
            <w:pPr>
              <w:pStyle w:val="Bibliography"/>
              <w:rPr>
                <w:ins w:id="491" w:author="ndhien@cit.udn.vn" w:date="2021-03-24T12:11:00Z"/>
                <w:noProof/>
              </w:rPr>
            </w:pPr>
          </w:p>
        </w:tc>
      </w:tr>
      <w:tr w:rsidR="00932745" w14:paraId="4F1AE977" w14:textId="77777777" w:rsidTr="008975CD">
        <w:trPr>
          <w:divId w:val="548106428"/>
          <w:trHeight w:val="517"/>
          <w:tblCellSpacing w:w="15" w:type="dxa"/>
          <w:ins w:id="492" w:author="ndhien@cit.udn.vn" w:date="2021-03-24T12:11:00Z"/>
        </w:trPr>
        <w:tc>
          <w:tcPr>
            <w:tcW w:w="243" w:type="pct"/>
          </w:tcPr>
          <w:p w14:paraId="076386BD" w14:textId="539B7368" w:rsidR="00932745" w:rsidRDefault="00932745">
            <w:pPr>
              <w:pStyle w:val="Bibliography"/>
              <w:rPr>
                <w:ins w:id="493" w:author="ndhien@cit.udn.vn" w:date="2021-03-24T12:11:00Z"/>
                <w:noProof/>
              </w:rPr>
            </w:pPr>
          </w:p>
        </w:tc>
        <w:tc>
          <w:tcPr>
            <w:tcW w:w="0" w:type="auto"/>
          </w:tcPr>
          <w:p w14:paraId="1034A7ED" w14:textId="786B5966" w:rsidR="00932745" w:rsidRDefault="00932745">
            <w:pPr>
              <w:pStyle w:val="Bibliography"/>
              <w:rPr>
                <w:ins w:id="494" w:author="ndhien@cit.udn.vn" w:date="2021-03-24T12:11:00Z"/>
                <w:noProof/>
              </w:rPr>
            </w:pPr>
          </w:p>
        </w:tc>
      </w:tr>
    </w:tbl>
    <w:p w14:paraId="4C1DD3A8" w14:textId="77777777" w:rsidR="00932745" w:rsidRDefault="00932745">
      <w:pPr>
        <w:divId w:val="548106428"/>
        <w:rPr>
          <w:ins w:id="495" w:author="ndhien@cit.udn.vn" w:date="2021-03-24T12:11:00Z"/>
          <w:noProof/>
        </w:rPr>
      </w:pPr>
    </w:p>
    <w:p w14:paraId="739536DD" w14:textId="2F4DB67D" w:rsidR="00347C7F" w:rsidDel="00932745" w:rsidRDefault="00347C7F" w:rsidP="00750B87">
      <w:pPr>
        <w:pStyle w:val="ListParagraph"/>
        <w:numPr>
          <w:ilvl w:val="0"/>
          <w:numId w:val="107"/>
        </w:numPr>
        <w:spacing w:before="80" w:after="80"/>
        <w:ind w:left="426" w:hanging="426"/>
        <w:rPr>
          <w:del w:id="496" w:author="ndhien@cit.udn.vn" w:date="2021-03-24T12:11:00Z"/>
          <w:noProof/>
          <w:sz w:val="20"/>
        </w:rPr>
      </w:pPr>
    </w:p>
    <w:p w14:paraId="73A53655" w14:textId="4C039948" w:rsidR="009D45CA" w:rsidDel="00347C7F" w:rsidRDefault="009D45CA" w:rsidP="00750B87">
      <w:pPr>
        <w:pStyle w:val="ListParagraph"/>
        <w:numPr>
          <w:ilvl w:val="0"/>
          <w:numId w:val="107"/>
        </w:numPr>
        <w:spacing w:before="80" w:after="80"/>
        <w:ind w:left="426" w:hanging="426"/>
        <w:rPr>
          <w:del w:id="497" w:author="ndhien@cit.udn.vn" w:date="2021-03-24T12:10:00Z"/>
          <w:noProof/>
          <w:sz w:val="20"/>
        </w:rPr>
      </w:pPr>
    </w:p>
    <w:p w14:paraId="7286F969" w14:textId="6F46EF5B" w:rsidR="009D45CA" w:rsidDel="009D45CA" w:rsidRDefault="009D45CA" w:rsidP="00750B87">
      <w:pPr>
        <w:pStyle w:val="ListParagraph"/>
        <w:numPr>
          <w:ilvl w:val="0"/>
          <w:numId w:val="107"/>
        </w:numPr>
        <w:spacing w:before="80" w:after="80"/>
        <w:ind w:left="426" w:hanging="426"/>
        <w:rPr>
          <w:del w:id="498" w:author="ndhien@cit.udn.vn" w:date="2021-03-24T12:09:00Z"/>
          <w:noProof/>
          <w:sz w:val="20"/>
        </w:rPr>
      </w:pPr>
    </w:p>
    <w:p w14:paraId="66F4631A" w14:textId="54D7567F" w:rsidR="00A428B6" w:rsidDel="009D45CA" w:rsidRDefault="00A428B6" w:rsidP="00750B87">
      <w:pPr>
        <w:pStyle w:val="ListParagraph"/>
        <w:numPr>
          <w:ilvl w:val="0"/>
          <w:numId w:val="107"/>
        </w:numPr>
        <w:spacing w:before="80" w:after="80"/>
        <w:ind w:left="426" w:hanging="426"/>
        <w:rPr>
          <w:del w:id="499" w:author="ndhien@cit.udn.vn" w:date="2021-03-24T12:09:00Z"/>
          <w:noProof/>
          <w:sz w:val="20"/>
        </w:rPr>
      </w:pPr>
    </w:p>
    <w:p w14:paraId="24937AC4" w14:textId="6DDFC55D" w:rsidR="001924B5" w:rsidDel="00A428B6" w:rsidRDefault="001924B5" w:rsidP="00750B87">
      <w:pPr>
        <w:pStyle w:val="ListParagraph"/>
        <w:numPr>
          <w:ilvl w:val="0"/>
          <w:numId w:val="107"/>
        </w:numPr>
        <w:spacing w:before="80" w:after="80"/>
        <w:ind w:left="426" w:hanging="426"/>
        <w:rPr>
          <w:del w:id="500" w:author="ndhien@cit.udn.vn" w:date="2021-03-24T12:08:00Z"/>
          <w:noProof/>
          <w:sz w:val="20"/>
        </w:rPr>
      </w:pPr>
    </w:p>
    <w:p w14:paraId="48A0D2A8" w14:textId="19518E7C" w:rsidR="005F1FAA" w:rsidDel="001924B5" w:rsidRDefault="005F1FAA" w:rsidP="00750B87">
      <w:pPr>
        <w:pStyle w:val="ListParagraph"/>
        <w:numPr>
          <w:ilvl w:val="0"/>
          <w:numId w:val="107"/>
        </w:numPr>
        <w:spacing w:before="80" w:after="80"/>
        <w:ind w:left="426" w:hanging="426"/>
        <w:rPr>
          <w:del w:id="501" w:author="ndhien@cit.udn.vn" w:date="2021-03-24T12:07:00Z"/>
          <w:noProof/>
          <w:sz w:val="20"/>
        </w:rPr>
      </w:pPr>
    </w:p>
    <w:p w14:paraId="10EF0D96" w14:textId="0A58EB96" w:rsidR="005F1FAA" w:rsidDel="005F1FAA" w:rsidRDefault="005F1FAA" w:rsidP="00750B87">
      <w:pPr>
        <w:pStyle w:val="ListParagraph"/>
        <w:numPr>
          <w:ilvl w:val="0"/>
          <w:numId w:val="107"/>
        </w:numPr>
        <w:spacing w:before="80" w:after="80"/>
        <w:ind w:left="426" w:hanging="426"/>
        <w:rPr>
          <w:del w:id="502" w:author="ndhien@cit.udn.vn" w:date="2021-03-24T12:07:00Z"/>
          <w:noProof/>
          <w:sz w:val="20"/>
        </w:rPr>
      </w:pPr>
    </w:p>
    <w:p w14:paraId="3FB48E22" w14:textId="38E3E2E8" w:rsidR="00F83E27" w:rsidDel="005F1FAA" w:rsidRDefault="00F83E27" w:rsidP="00750B87">
      <w:pPr>
        <w:pStyle w:val="ListParagraph"/>
        <w:numPr>
          <w:ilvl w:val="0"/>
          <w:numId w:val="107"/>
        </w:numPr>
        <w:spacing w:before="80" w:after="80"/>
        <w:ind w:left="426" w:hanging="426"/>
        <w:rPr>
          <w:del w:id="503" w:author="ndhien@cit.udn.vn" w:date="2021-03-24T12:07:00Z"/>
          <w:noProof/>
          <w:sz w:val="20"/>
        </w:rPr>
      </w:pPr>
    </w:p>
    <w:p w14:paraId="00199D84" w14:textId="4CCA9B28" w:rsidR="00E913EF" w:rsidRPr="007A16CC" w:rsidDel="00F83E27" w:rsidRDefault="00E913EF" w:rsidP="00320C61">
      <w:pPr>
        <w:pStyle w:val="Heading1"/>
        <w:tabs>
          <w:tab w:val="left" w:pos="1299"/>
          <w:tab w:val="center" w:pos="4536"/>
        </w:tabs>
        <w:spacing w:before="80" w:after="80"/>
        <w:rPr>
          <w:del w:id="504" w:author="ndhien@cit.udn.vn" w:date="2021-03-24T12:02:00Z"/>
          <w:b w:val="0"/>
          <w:i/>
          <w:noProof/>
          <w:szCs w:val="36"/>
        </w:rPr>
      </w:pPr>
    </w:p>
    <w:tbl>
      <w:tblPr>
        <w:tblW w:w="4735" w:type="pct"/>
        <w:tblCellSpacing w:w="15" w:type="dxa"/>
        <w:tblCellMar>
          <w:top w:w="15" w:type="dxa"/>
          <w:left w:w="15" w:type="dxa"/>
          <w:bottom w:w="15" w:type="dxa"/>
          <w:right w:w="15" w:type="dxa"/>
        </w:tblCellMar>
        <w:tblLook w:val="04A0" w:firstRow="1" w:lastRow="0" w:firstColumn="1" w:lastColumn="0" w:noHBand="0" w:noVBand="1"/>
      </w:tblPr>
      <w:tblGrid>
        <w:gridCol w:w="8591"/>
      </w:tblGrid>
      <w:tr w:rsidR="00E913EF" w:rsidRPr="007A16CC" w:rsidDel="00F83E27" w14:paraId="6798E87D" w14:textId="77777777" w:rsidTr="00320C61">
        <w:trPr>
          <w:trHeight w:val="38"/>
          <w:tblCellSpacing w:w="15" w:type="dxa"/>
          <w:del w:id="505" w:author="ndhien@cit.udn.vn" w:date="2021-03-24T12:02:00Z"/>
        </w:trPr>
        <w:tc>
          <w:tcPr>
            <w:tcW w:w="0" w:type="auto"/>
            <w:hideMark/>
          </w:tcPr>
          <w:p w14:paraId="71BC8074" w14:textId="77777777" w:rsidR="00E913EF" w:rsidRPr="007A16CC" w:rsidDel="00F83E27" w:rsidRDefault="00E913EF" w:rsidP="00320C61">
            <w:pPr>
              <w:pStyle w:val="Bibliography"/>
              <w:spacing w:before="120"/>
              <w:jc w:val="center"/>
              <w:rPr>
                <w:del w:id="506" w:author="ndhien@cit.udn.vn" w:date="2021-03-24T12:02:00Z"/>
                <w:rFonts w:eastAsiaTheme="minorEastAsia"/>
                <w:noProof/>
                <w:sz w:val="24"/>
              </w:rPr>
            </w:pPr>
          </w:p>
        </w:tc>
      </w:tr>
      <w:tr w:rsidR="00E913EF" w:rsidRPr="007A16CC" w:rsidDel="00F83E27" w14:paraId="783D2F55" w14:textId="77777777" w:rsidTr="00320C61">
        <w:trPr>
          <w:tblCellSpacing w:w="15" w:type="dxa"/>
          <w:del w:id="507" w:author="ndhien@cit.udn.vn" w:date="2021-03-24T12:02:00Z"/>
        </w:trPr>
        <w:tc>
          <w:tcPr>
            <w:tcW w:w="0" w:type="auto"/>
            <w:hideMark/>
          </w:tcPr>
          <w:p w14:paraId="701BDEBF" w14:textId="77777777" w:rsidR="00E913EF" w:rsidRPr="007A16CC" w:rsidDel="00F83E27" w:rsidRDefault="00E913EF" w:rsidP="00320C61">
            <w:pPr>
              <w:pStyle w:val="Bibliography"/>
              <w:spacing w:before="120"/>
              <w:jc w:val="center"/>
              <w:rPr>
                <w:del w:id="508" w:author="ndhien@cit.udn.vn" w:date="2021-03-24T12:02:00Z"/>
                <w:rFonts w:eastAsiaTheme="minorEastAsia"/>
                <w:noProof/>
                <w:sz w:val="24"/>
              </w:rPr>
            </w:pPr>
          </w:p>
        </w:tc>
      </w:tr>
      <w:tr w:rsidR="00E913EF" w:rsidRPr="007A16CC" w:rsidDel="00F83E27" w14:paraId="694E91B8" w14:textId="77777777" w:rsidTr="00320C61">
        <w:trPr>
          <w:tblCellSpacing w:w="15" w:type="dxa"/>
          <w:del w:id="509" w:author="ndhien@cit.udn.vn" w:date="2021-03-24T12:02:00Z"/>
        </w:trPr>
        <w:tc>
          <w:tcPr>
            <w:tcW w:w="0" w:type="auto"/>
            <w:hideMark/>
          </w:tcPr>
          <w:p w14:paraId="5E4DCA16" w14:textId="77777777" w:rsidR="00E913EF" w:rsidRPr="007A16CC" w:rsidDel="00F83E27" w:rsidRDefault="00D12650">
            <w:pPr>
              <w:pStyle w:val="Bibliography"/>
              <w:numPr>
                <w:ilvl w:val="0"/>
                <w:numId w:val="107"/>
              </w:numPr>
              <w:spacing w:before="120"/>
              <w:ind w:left="426" w:hanging="426"/>
              <w:rPr>
                <w:del w:id="510" w:author="ndhien@cit.udn.vn" w:date="2021-03-24T12:02:00Z"/>
                <w:rFonts w:eastAsiaTheme="minorEastAsia"/>
                <w:noProof/>
                <w:sz w:val="24"/>
              </w:rPr>
            </w:pPr>
            <w:bookmarkStart w:id="511" w:name="_Ref9524817"/>
            <w:del w:id="512" w:author="ndhien@cit.udn.vn" w:date="2021-03-24T12:02:00Z">
              <w:r w:rsidRPr="00D12650" w:rsidDel="00F83E27">
                <w:rPr>
                  <w:noProof/>
                  <w:sz w:val="24"/>
                </w:rPr>
                <w:delText xml:space="preserve">Shi, H., Xu, M., Li, R. (2018). Deep learning for household load forecasting—a novel pooling deep RNNS. IEEE Transactions on Smart Grid, 9(5), 5271–5280. </w:delText>
              </w:r>
              <w:bookmarkEnd w:id="511"/>
            </w:del>
          </w:p>
        </w:tc>
      </w:tr>
      <w:tr w:rsidR="00E913EF" w:rsidRPr="007A16CC" w:rsidDel="00F83E27" w14:paraId="5BFF0DAE" w14:textId="77777777" w:rsidTr="00320C61">
        <w:trPr>
          <w:tblCellSpacing w:w="15" w:type="dxa"/>
          <w:del w:id="513" w:author="ndhien@cit.udn.vn" w:date="2021-03-24T12:02:00Z"/>
        </w:trPr>
        <w:tc>
          <w:tcPr>
            <w:tcW w:w="0" w:type="auto"/>
            <w:hideMark/>
          </w:tcPr>
          <w:p w14:paraId="063936FC" w14:textId="77777777" w:rsidR="00E913EF" w:rsidRPr="007A16CC" w:rsidDel="00F83E27" w:rsidRDefault="00D12650" w:rsidP="00750B87">
            <w:pPr>
              <w:pStyle w:val="Bibliography"/>
              <w:numPr>
                <w:ilvl w:val="0"/>
                <w:numId w:val="107"/>
              </w:numPr>
              <w:spacing w:before="120"/>
              <w:ind w:left="426" w:hanging="426"/>
              <w:rPr>
                <w:del w:id="514" w:author="ndhien@cit.udn.vn" w:date="2021-03-24T12:02:00Z"/>
                <w:rFonts w:eastAsiaTheme="minorEastAsia"/>
                <w:noProof/>
                <w:sz w:val="24"/>
              </w:rPr>
            </w:pPr>
            <w:del w:id="515" w:author="ndhien@cit.udn.vn" w:date="2021-03-24T12:02:00Z">
              <w:r w:rsidRPr="00D12650" w:rsidDel="00F83E27">
                <w:rPr>
                  <w:noProof/>
                  <w:sz w:val="24"/>
                </w:rPr>
                <w:delText>Paul Viola and Michael Jones (2001). Rapid Object Detection using a Boosted Cascade of Simple Features. Computer Vision and pattern Recognition</w:delText>
              </w:r>
            </w:del>
          </w:p>
        </w:tc>
      </w:tr>
      <w:tr w:rsidR="00E913EF" w:rsidRPr="007A16CC" w:rsidDel="00F83E27" w14:paraId="7A26F34C" w14:textId="77777777" w:rsidTr="00750B87">
        <w:trPr>
          <w:tblCellSpacing w:w="15" w:type="dxa"/>
          <w:del w:id="516" w:author="ndhien@cit.udn.vn" w:date="2021-03-24T12:02:00Z"/>
        </w:trPr>
        <w:tc>
          <w:tcPr>
            <w:tcW w:w="0" w:type="auto"/>
          </w:tcPr>
          <w:p w14:paraId="62BCA586" w14:textId="77777777" w:rsidR="00E913EF" w:rsidRPr="007A16CC" w:rsidDel="00F83E27" w:rsidRDefault="00E913EF" w:rsidP="00320C61">
            <w:pPr>
              <w:pStyle w:val="Bibliography"/>
              <w:numPr>
                <w:ilvl w:val="0"/>
                <w:numId w:val="107"/>
              </w:numPr>
              <w:spacing w:before="120"/>
              <w:ind w:left="426" w:hanging="426"/>
              <w:rPr>
                <w:del w:id="517" w:author="ndhien@cit.udn.vn" w:date="2021-03-24T12:02:00Z"/>
                <w:rFonts w:eastAsiaTheme="minorEastAsia"/>
                <w:noProof/>
                <w:sz w:val="24"/>
              </w:rPr>
            </w:pPr>
          </w:p>
        </w:tc>
      </w:tr>
      <w:tr w:rsidR="00E913EF" w:rsidRPr="007A16CC" w:rsidDel="00F83E27" w14:paraId="07377097" w14:textId="77777777" w:rsidTr="00750B87">
        <w:trPr>
          <w:tblCellSpacing w:w="15" w:type="dxa"/>
          <w:del w:id="518" w:author="ndhien@cit.udn.vn" w:date="2021-03-24T12:02:00Z"/>
        </w:trPr>
        <w:tc>
          <w:tcPr>
            <w:tcW w:w="0" w:type="auto"/>
          </w:tcPr>
          <w:p w14:paraId="4350A0D9" w14:textId="77777777" w:rsidR="007A16CC" w:rsidRPr="007A16CC" w:rsidDel="00F83E27" w:rsidRDefault="007A16CC" w:rsidP="00320C61">
            <w:pPr>
              <w:spacing w:before="120"/>
              <w:ind w:left="426" w:hanging="426"/>
              <w:rPr>
                <w:del w:id="519" w:author="ndhien@cit.udn.vn" w:date="2021-03-24T12:02:00Z"/>
                <w:rFonts w:eastAsiaTheme="minorEastAsia"/>
                <w:noProof/>
              </w:rPr>
            </w:pPr>
          </w:p>
        </w:tc>
      </w:tr>
    </w:tbl>
    <w:p w14:paraId="54D7D1B8" w14:textId="1D165DF2" w:rsidR="00965DEA" w:rsidDel="006B6F26" w:rsidRDefault="00E913EF" w:rsidP="00734392">
      <w:pPr>
        <w:pStyle w:val="Bibliography"/>
        <w:jc w:val="both"/>
        <w:rPr>
          <w:del w:id="520" w:author="ndhien@cit.udn.vn" w:date="2021-03-24T11:57:00Z"/>
          <w:noProof/>
          <w:szCs w:val="26"/>
        </w:rPr>
      </w:pPr>
      <w:r w:rsidRPr="007A16CC">
        <w:fldChar w:fldCharType="end"/>
      </w:r>
      <w:bookmarkEnd w:id="466"/>
      <w:bookmarkEnd w:id="467"/>
      <w:bookmarkEnd w:id="468"/>
      <w:bookmarkEnd w:id="469"/>
      <w:bookmarkEnd w:id="470"/>
      <w:bookmarkEnd w:id="471"/>
    </w:p>
    <w:p w14:paraId="76955A34" w14:textId="79CA7F3D" w:rsidR="00F23418" w:rsidRPr="00750B87" w:rsidDel="006B6F26" w:rsidRDefault="00F23418" w:rsidP="00750B87">
      <w:pPr>
        <w:rPr>
          <w:del w:id="521" w:author="ndhien@cit.udn.vn" w:date="2021-03-24T11:57:00Z"/>
        </w:rPr>
      </w:pPr>
    </w:p>
    <w:p w14:paraId="5AB27F57" w14:textId="77777777" w:rsidR="00965DEA" w:rsidRPr="00911E6D" w:rsidRDefault="00965DEA" w:rsidP="00734392">
      <w:pPr>
        <w:pStyle w:val="Bibliography"/>
        <w:jc w:val="both"/>
        <w:rPr>
          <w:noProof/>
          <w:vanish/>
          <w:szCs w:val="26"/>
        </w:rPr>
      </w:pPr>
      <w:r w:rsidRPr="00911E6D">
        <w:rPr>
          <w:noProof/>
          <w:vanish/>
          <w:szCs w:val="26"/>
        </w:rPr>
        <w:t>x</w:t>
      </w:r>
    </w:p>
    <w:p w14:paraId="0CCC0F97" w14:textId="77777777" w:rsidR="00BC0954" w:rsidRPr="00911E6D" w:rsidRDefault="00BC0954" w:rsidP="00734392">
      <w:pPr>
        <w:pStyle w:val="Bibliography"/>
        <w:jc w:val="both"/>
        <w:rPr>
          <w:noProof/>
          <w:vanish/>
          <w:szCs w:val="26"/>
        </w:rPr>
      </w:pPr>
      <w:r w:rsidRPr="00911E6D">
        <w:rPr>
          <w:noProof/>
          <w:vanish/>
          <w:szCs w:val="26"/>
        </w:rPr>
        <w:t>x</w:t>
      </w:r>
    </w:p>
    <w:p w14:paraId="0B7EC550" w14:textId="77777777" w:rsidR="00BC0954" w:rsidRPr="00911E6D" w:rsidRDefault="00BC0954" w:rsidP="00734392">
      <w:pPr>
        <w:pStyle w:val="Bibliography"/>
        <w:jc w:val="both"/>
        <w:rPr>
          <w:noProof/>
          <w:vanish/>
          <w:szCs w:val="26"/>
        </w:rPr>
      </w:pPr>
      <w:r w:rsidRPr="00911E6D">
        <w:rPr>
          <w:noProof/>
          <w:vanish/>
          <w:szCs w:val="26"/>
        </w:rPr>
        <w:t>x</w:t>
      </w:r>
    </w:p>
    <w:p w14:paraId="3586A491" w14:textId="58F50DAC" w:rsidR="00E167CC" w:rsidRPr="008975CD" w:rsidRDefault="00E167CC" w:rsidP="008975CD">
      <w:pPr>
        <w:pStyle w:val="Bibliography"/>
        <w:spacing w:before="600" w:after="600"/>
        <w:outlineLvl w:val="0"/>
        <w:rPr>
          <w:b/>
          <w:noProof/>
          <w:sz w:val="36"/>
          <w:szCs w:val="26"/>
        </w:rPr>
      </w:pPr>
    </w:p>
    <w:sectPr w:rsidR="00E167CC" w:rsidRPr="008975CD" w:rsidSect="008C0A18">
      <w:headerReference w:type="default" r:id="rId18"/>
      <w:footerReference w:type="default" r:id="rId19"/>
      <w:pgSz w:w="11907" w:h="16840"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EF6A1" w14:textId="77777777" w:rsidR="00560825" w:rsidRDefault="00560825" w:rsidP="00366C8D">
      <w:r>
        <w:separator/>
      </w:r>
    </w:p>
  </w:endnote>
  <w:endnote w:type="continuationSeparator" w:id="0">
    <w:p w14:paraId="74065D15" w14:textId="77777777" w:rsidR="00560825" w:rsidRDefault="00560825" w:rsidP="0036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bangkok">
    <w:altName w:val="Courier New"/>
    <w:charset w:val="00"/>
    <w:family w:val="swiss"/>
    <w:pitch w:val="variable"/>
    <w:sig w:usb0="00000003" w:usb1="00000000" w:usb2="00000000" w:usb3="00000000" w:csb0="00000001"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new Century Schoolbook">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270705"/>
      <w:docPartObj>
        <w:docPartGallery w:val="Page Numbers (Bottom of Page)"/>
        <w:docPartUnique/>
      </w:docPartObj>
    </w:sdtPr>
    <w:sdtEndPr>
      <w:rPr>
        <w:noProof/>
      </w:rPr>
    </w:sdtEndPr>
    <w:sdtContent>
      <w:p w14:paraId="3773D34A" w14:textId="31B3A1C3" w:rsidR="00636076" w:rsidRDefault="006360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659632" w14:textId="15C8BCFB" w:rsidR="00636076" w:rsidRPr="00636076" w:rsidRDefault="00636076" w:rsidP="00636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9001E" w14:textId="77777777" w:rsidR="00636076" w:rsidRDefault="00636076">
    <w:pPr>
      <w:pStyle w:val="Footer"/>
      <w:pBdr>
        <w:bottom w:val="thinThickThinMediumGap" w:sz="18" w:space="1" w:color="auto"/>
      </w:pBdr>
      <w:rPr>
        <w:i/>
        <w:iCs/>
      </w:rPr>
    </w:pPr>
  </w:p>
  <w:p w14:paraId="0F96585E" w14:textId="77777777" w:rsidR="00636076" w:rsidRDefault="00636076">
    <w:pPr>
      <w:pStyle w:val="Footer"/>
    </w:pPr>
    <w:r>
      <w:rPr>
        <w:i/>
        <w:iCs/>
      </w:rPr>
      <w:t>Sinh viên thực hiện: Trần Văn Thanh</w:t>
    </w:r>
    <w:r>
      <w:rPr>
        <w:i/>
        <w:iCs/>
      </w:rPr>
      <w:tab/>
    </w:r>
    <w:r>
      <w:rPr>
        <w:i/>
        <w:iCs/>
      </w:rPr>
      <w:tab/>
    </w:r>
    <w:r w:rsidRPr="00600435">
      <w:rPr>
        <w:i/>
        <w:iCs/>
      </w:rPr>
      <w:t xml:space="preserve">Page | </w:t>
    </w:r>
    <w:r w:rsidRPr="00600435">
      <w:rPr>
        <w:i/>
        <w:iCs/>
      </w:rPr>
      <w:fldChar w:fldCharType="begin"/>
    </w:r>
    <w:r w:rsidRPr="00600435">
      <w:rPr>
        <w:i/>
        <w:iCs/>
      </w:rPr>
      <w:instrText xml:space="preserve"> PAGE   \* MERGEFORMAT </w:instrText>
    </w:r>
    <w:r w:rsidRPr="00600435">
      <w:rPr>
        <w:i/>
        <w:iCs/>
      </w:rPr>
      <w:fldChar w:fldCharType="separate"/>
    </w:r>
    <w:r w:rsidRPr="00600435">
      <w:rPr>
        <w:i/>
        <w:iCs/>
        <w:noProof/>
      </w:rPr>
      <w:t>1</w:t>
    </w:r>
    <w:r w:rsidRPr="00600435">
      <w:rPr>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9485A" w14:textId="77777777" w:rsidR="00560825" w:rsidRDefault="00560825" w:rsidP="00366C8D">
      <w:r>
        <w:separator/>
      </w:r>
    </w:p>
  </w:footnote>
  <w:footnote w:type="continuationSeparator" w:id="0">
    <w:p w14:paraId="530FD1E5" w14:textId="77777777" w:rsidR="00560825" w:rsidRDefault="00560825" w:rsidP="00366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08BCB" w14:textId="77777777" w:rsidR="00636076" w:rsidRPr="00D551C2" w:rsidRDefault="00636076">
    <w:pPr>
      <w:pStyle w:val="Header"/>
      <w:pBdr>
        <w:bottom w:val="thinThickThinMediumGap" w:sz="18" w:space="1" w:color="auto"/>
      </w:pBdr>
      <w:rPr>
        <w:i/>
        <w:iCs/>
      </w:rPr>
    </w:pPr>
    <w:r w:rsidRPr="00D551C2">
      <w:rPr>
        <w:i/>
        <w:iCs/>
      </w:rPr>
      <w:t>Đồ án cơ sở 3</w:t>
    </w:r>
  </w:p>
  <w:p w14:paraId="767FEAA5" w14:textId="77777777" w:rsidR="00636076" w:rsidRDefault="00636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9A325C"/>
    <w:multiLevelType w:val="hybridMultilevel"/>
    <w:tmpl w:val="5D563214"/>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1FB1898"/>
    <w:multiLevelType w:val="hybridMultilevel"/>
    <w:tmpl w:val="6BF65322"/>
    <w:lvl w:ilvl="0" w:tplc="2FBC8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23CA6"/>
    <w:multiLevelType w:val="hybridMultilevel"/>
    <w:tmpl w:val="E73C9DCC"/>
    <w:lvl w:ilvl="0" w:tplc="04090019">
      <w:start w:val="1"/>
      <w:numFmt w:val="lowerLetter"/>
      <w:lvlText w:val="%1."/>
      <w:lvlJc w:val="left"/>
      <w:pPr>
        <w:ind w:left="1854" w:hanging="360"/>
      </w:pPr>
      <w:rPr>
        <w:rFont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031F6B2C"/>
    <w:multiLevelType w:val="hybridMultilevel"/>
    <w:tmpl w:val="7B7498B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15:restartNumberingAfterBreak="0">
    <w:nsid w:val="033D6E2B"/>
    <w:multiLevelType w:val="hybridMultilevel"/>
    <w:tmpl w:val="8188A2B8"/>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4E594C"/>
    <w:multiLevelType w:val="hybridMultilevel"/>
    <w:tmpl w:val="E4A29A56"/>
    <w:lvl w:ilvl="0" w:tplc="B1CED22E">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054C5BD7"/>
    <w:multiLevelType w:val="hybridMultilevel"/>
    <w:tmpl w:val="9A9608C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1F4ED5"/>
    <w:multiLevelType w:val="hybridMultilevel"/>
    <w:tmpl w:val="19AAD34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28385F"/>
    <w:multiLevelType w:val="hybridMultilevel"/>
    <w:tmpl w:val="52C83992"/>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07DA60B6"/>
    <w:multiLevelType w:val="hybridMultilevel"/>
    <w:tmpl w:val="D400950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07EF7EDB"/>
    <w:multiLevelType w:val="hybridMultilevel"/>
    <w:tmpl w:val="F7064A4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845F7C"/>
    <w:multiLevelType w:val="hybridMultilevel"/>
    <w:tmpl w:val="5F74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412D74"/>
    <w:multiLevelType w:val="hybridMultilevel"/>
    <w:tmpl w:val="FB103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7F713B"/>
    <w:multiLevelType w:val="hybridMultilevel"/>
    <w:tmpl w:val="765C3D4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0F2293"/>
    <w:multiLevelType w:val="hybridMultilevel"/>
    <w:tmpl w:val="4400122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CA25F2"/>
    <w:multiLevelType w:val="hybridMultilevel"/>
    <w:tmpl w:val="DBDAF5E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FE57C1"/>
    <w:multiLevelType w:val="hybridMultilevel"/>
    <w:tmpl w:val="AFAE35B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456CE4"/>
    <w:multiLevelType w:val="hybridMultilevel"/>
    <w:tmpl w:val="55806C90"/>
    <w:lvl w:ilvl="0" w:tplc="B1CED22E">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0F4D2B5D"/>
    <w:multiLevelType w:val="hybridMultilevel"/>
    <w:tmpl w:val="7B2CD8DE"/>
    <w:lvl w:ilvl="0" w:tplc="B1CED22E">
      <w:start w:val="1"/>
      <w:numFmt w:val="bullet"/>
      <w:lvlText w:val="-"/>
      <w:lvlJc w:val="left"/>
      <w:pPr>
        <w:ind w:left="2610" w:hanging="360"/>
      </w:pPr>
      <w:rPr>
        <w:rFonts w:ascii="Verdana" w:hAnsi="Verdan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15:restartNumberingAfterBreak="0">
    <w:nsid w:val="0FD47053"/>
    <w:multiLevelType w:val="hybridMultilevel"/>
    <w:tmpl w:val="EB4ECDD8"/>
    <w:lvl w:ilvl="0" w:tplc="0B4E11AC">
      <w:start w:val="1"/>
      <w:numFmt w:val="bullet"/>
      <w:lvlText w:val="-"/>
      <w:lvlJc w:val="left"/>
      <w:pPr>
        <w:ind w:left="1288" w:hanging="360"/>
      </w:pPr>
      <w:rPr>
        <w:rFonts w:ascii="Times New Roman" w:hAnsi="Times New Roman" w:hint="default"/>
        <w:b/>
        <w:sz w:val="26"/>
        <w:szCs w:val="26"/>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1" w15:restartNumberingAfterBreak="0">
    <w:nsid w:val="128B0E84"/>
    <w:multiLevelType w:val="hybridMultilevel"/>
    <w:tmpl w:val="863C14C2"/>
    <w:lvl w:ilvl="0" w:tplc="B1CED22E">
      <w:start w:val="1"/>
      <w:numFmt w:val="bullet"/>
      <w:lvlText w:val="-"/>
      <w:lvlJc w:val="left"/>
      <w:pPr>
        <w:ind w:left="2160" w:hanging="360"/>
      </w:pPr>
      <w:rPr>
        <w:rFonts w:ascii="Verdana" w:hAnsi="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13B65CA2"/>
    <w:multiLevelType w:val="hybridMultilevel"/>
    <w:tmpl w:val="EF3676C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3" w15:restartNumberingAfterBreak="0">
    <w:nsid w:val="14594FB8"/>
    <w:multiLevelType w:val="hybridMultilevel"/>
    <w:tmpl w:val="FD8458E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7B5221"/>
    <w:multiLevelType w:val="hybridMultilevel"/>
    <w:tmpl w:val="64BE292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986DF2"/>
    <w:multiLevelType w:val="hybridMultilevel"/>
    <w:tmpl w:val="37C2932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7277022"/>
    <w:multiLevelType w:val="hybridMultilevel"/>
    <w:tmpl w:val="2DFC8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6183E10">
      <w:start w:val="3"/>
      <w:numFmt w:val="bullet"/>
      <w:lvlText w:val=""/>
      <w:lvlJc w:val="left"/>
      <w:pPr>
        <w:ind w:left="2340" w:hanging="360"/>
      </w:pPr>
      <w:rPr>
        <w:rFonts w:ascii="Wingdings" w:eastAsia="Times New Roman" w:hAnsi="Wingdings" w:cs="Times New Roman" w:hint="default"/>
      </w:rPr>
    </w:lvl>
    <w:lvl w:ilvl="3" w:tplc="FB6AC740">
      <w:start w:val="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740069"/>
    <w:multiLevelType w:val="hybridMultilevel"/>
    <w:tmpl w:val="C0A061C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8" w15:restartNumberingAfterBreak="0">
    <w:nsid w:val="17944EDC"/>
    <w:multiLevelType w:val="hybridMultilevel"/>
    <w:tmpl w:val="108AD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97F51B3"/>
    <w:multiLevelType w:val="hybridMultilevel"/>
    <w:tmpl w:val="1D686D0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A8936B9"/>
    <w:multiLevelType w:val="hybridMultilevel"/>
    <w:tmpl w:val="28686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D335FB0"/>
    <w:multiLevelType w:val="hybridMultilevel"/>
    <w:tmpl w:val="724C5F18"/>
    <w:lvl w:ilvl="0" w:tplc="0B4E11AC">
      <w:start w:val="1"/>
      <w:numFmt w:val="bullet"/>
      <w:lvlText w:val="-"/>
      <w:lvlJc w:val="left"/>
      <w:pPr>
        <w:ind w:left="1211" w:hanging="360"/>
      </w:pPr>
      <w:rPr>
        <w:rFonts w:ascii="Times New Roman" w:hAnsi="Times New Roman" w:hint="default"/>
        <w:b/>
        <w:sz w:val="26"/>
        <w:szCs w:val="26"/>
      </w:rPr>
    </w:lvl>
    <w:lvl w:ilvl="1" w:tplc="A37AF374">
      <w:start w:val="1"/>
      <w:numFmt w:val="upperLetter"/>
      <w:lvlText w:val="%2."/>
      <w:lvlJc w:val="left"/>
      <w:pPr>
        <w:ind w:left="1581" w:hanging="360"/>
      </w:pPr>
      <w:rPr>
        <w:rFonts w:hint="default"/>
      </w:r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32" w15:restartNumberingAfterBreak="0">
    <w:nsid w:val="1D5B5079"/>
    <w:multiLevelType w:val="hybridMultilevel"/>
    <w:tmpl w:val="0ABC46D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443D5A"/>
    <w:multiLevelType w:val="hybridMultilevel"/>
    <w:tmpl w:val="D3641FA8"/>
    <w:lvl w:ilvl="0" w:tplc="5D38CADC">
      <w:start w:val="10"/>
      <w:numFmt w:val="bullet"/>
      <w:lvlText w:val=""/>
      <w:lvlJc w:val="left"/>
      <w:pPr>
        <w:ind w:left="2421" w:hanging="360"/>
      </w:pPr>
      <w:rPr>
        <w:rFonts w:ascii="Symbol" w:eastAsia="Times New Roman" w:hAnsi="Symbol"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4" w15:restartNumberingAfterBreak="0">
    <w:nsid w:val="1F5F4055"/>
    <w:multiLevelType w:val="hybridMultilevel"/>
    <w:tmpl w:val="96C0ABAE"/>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1F621922"/>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1FA71011"/>
    <w:multiLevelType w:val="hybridMultilevel"/>
    <w:tmpl w:val="16480F4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883E5F"/>
    <w:multiLevelType w:val="hybridMultilevel"/>
    <w:tmpl w:val="FFB44EB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0BA2A2D"/>
    <w:multiLevelType w:val="hybridMultilevel"/>
    <w:tmpl w:val="8FF2B56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23927B5"/>
    <w:multiLevelType w:val="hybridMultilevel"/>
    <w:tmpl w:val="84AC29A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2E32936"/>
    <w:multiLevelType w:val="hybridMultilevel"/>
    <w:tmpl w:val="569E574E"/>
    <w:lvl w:ilvl="0" w:tplc="0B4E11AC">
      <w:start w:val="1"/>
      <w:numFmt w:val="bullet"/>
      <w:lvlText w:val="-"/>
      <w:lvlJc w:val="left"/>
      <w:pPr>
        <w:ind w:left="754" w:hanging="360"/>
      </w:pPr>
      <w:rPr>
        <w:rFonts w:ascii="Times New Roman" w:hAnsi="Times New Roman" w:hint="default"/>
        <w:b/>
        <w:sz w:val="26"/>
        <w:szCs w:val="2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1" w15:restartNumberingAfterBreak="0">
    <w:nsid w:val="24BE565E"/>
    <w:multiLevelType w:val="hybridMultilevel"/>
    <w:tmpl w:val="38EAE68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EE2DE2"/>
    <w:multiLevelType w:val="hybridMultilevel"/>
    <w:tmpl w:val="CB6EDD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5D5B9C"/>
    <w:multiLevelType w:val="hybridMultilevel"/>
    <w:tmpl w:val="8380306C"/>
    <w:lvl w:ilvl="0" w:tplc="0ED69D8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B55ECC"/>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2924754D"/>
    <w:multiLevelType w:val="hybridMultilevel"/>
    <w:tmpl w:val="1AAE0E3E"/>
    <w:lvl w:ilvl="0" w:tplc="0ED69D8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B701635"/>
    <w:multiLevelType w:val="hybridMultilevel"/>
    <w:tmpl w:val="6AE06AF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BA74FCC"/>
    <w:multiLevelType w:val="hybridMultilevel"/>
    <w:tmpl w:val="0452365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C4517AE"/>
    <w:multiLevelType w:val="hybridMultilevel"/>
    <w:tmpl w:val="3F2A828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15:restartNumberingAfterBreak="0">
    <w:nsid w:val="2D415EA7"/>
    <w:multiLevelType w:val="hybridMultilevel"/>
    <w:tmpl w:val="07A23796"/>
    <w:lvl w:ilvl="0" w:tplc="0B4E11AC">
      <w:start w:val="1"/>
      <w:numFmt w:val="bullet"/>
      <w:lvlText w:val="-"/>
      <w:lvlJc w:val="left"/>
      <w:pPr>
        <w:ind w:left="780" w:hanging="360"/>
      </w:pPr>
      <w:rPr>
        <w:rFonts w:ascii="Times New Roman" w:hAnsi="Times New Roman" w:hint="default"/>
        <w:b/>
        <w:sz w:val="26"/>
        <w:szCs w:val="2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0" w15:restartNumberingAfterBreak="0">
    <w:nsid w:val="2D5851A5"/>
    <w:multiLevelType w:val="hybridMultilevel"/>
    <w:tmpl w:val="B61248A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6A6E4E"/>
    <w:multiLevelType w:val="hybridMultilevel"/>
    <w:tmpl w:val="CBE25ACE"/>
    <w:lvl w:ilvl="0" w:tplc="B1CED22E">
      <w:start w:val="1"/>
      <w:numFmt w:val="bullet"/>
      <w:lvlText w:val="-"/>
      <w:lvlJc w:val="left"/>
      <w:pPr>
        <w:ind w:left="927"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D9A1622"/>
    <w:multiLevelType w:val="hybridMultilevel"/>
    <w:tmpl w:val="9EA4A3E0"/>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01256FC"/>
    <w:multiLevelType w:val="hybridMultilevel"/>
    <w:tmpl w:val="A3A6B89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E9202E"/>
    <w:multiLevelType w:val="hybridMultilevel"/>
    <w:tmpl w:val="E6D0392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0EF0EB4"/>
    <w:multiLevelType w:val="hybridMultilevel"/>
    <w:tmpl w:val="60AAD87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6" w15:restartNumberingAfterBreak="0">
    <w:nsid w:val="31000D1B"/>
    <w:multiLevelType w:val="hybridMultilevel"/>
    <w:tmpl w:val="CD7EF1A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6D42C43"/>
    <w:multiLevelType w:val="hybridMultilevel"/>
    <w:tmpl w:val="A2DE94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79B7066"/>
    <w:multiLevelType w:val="hybridMultilevel"/>
    <w:tmpl w:val="6FEC3466"/>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8BF43AB"/>
    <w:multiLevelType w:val="hybridMultilevel"/>
    <w:tmpl w:val="5844BCD6"/>
    <w:lvl w:ilvl="0" w:tplc="B1CED22E">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0" w15:restartNumberingAfterBreak="0">
    <w:nsid w:val="3C2766CA"/>
    <w:multiLevelType w:val="hybridMultilevel"/>
    <w:tmpl w:val="4EFEC9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D437F96"/>
    <w:multiLevelType w:val="hybridMultilevel"/>
    <w:tmpl w:val="E64C9DE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907BDE"/>
    <w:multiLevelType w:val="hybridMultilevel"/>
    <w:tmpl w:val="F35A6AB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E7B2485"/>
    <w:multiLevelType w:val="hybridMultilevel"/>
    <w:tmpl w:val="9A2C1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3E9C1DDE"/>
    <w:multiLevelType w:val="hybridMultilevel"/>
    <w:tmpl w:val="F102949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FB42EA4"/>
    <w:multiLevelType w:val="hybridMultilevel"/>
    <w:tmpl w:val="1BE0CD4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FBD6736"/>
    <w:multiLevelType w:val="hybridMultilevel"/>
    <w:tmpl w:val="EDE6335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0926ABD"/>
    <w:multiLevelType w:val="hybridMultilevel"/>
    <w:tmpl w:val="48183D90"/>
    <w:lvl w:ilvl="0" w:tplc="B1CED22E">
      <w:start w:val="1"/>
      <w:numFmt w:val="bullet"/>
      <w:lvlText w:val="-"/>
      <w:lvlJc w:val="left"/>
      <w:pPr>
        <w:ind w:left="1004" w:hanging="360"/>
      </w:pPr>
      <w:rPr>
        <w:rFonts w:ascii="Verdana" w:hAnsi="Verdana"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8" w15:restartNumberingAfterBreak="0">
    <w:nsid w:val="40930EB1"/>
    <w:multiLevelType w:val="hybridMultilevel"/>
    <w:tmpl w:val="9AA2E9E4"/>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2FA3878"/>
    <w:multiLevelType w:val="hybridMultilevel"/>
    <w:tmpl w:val="100C0E7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4327693"/>
    <w:multiLevelType w:val="hybridMultilevel"/>
    <w:tmpl w:val="8BDE3EA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91A1F91"/>
    <w:multiLevelType w:val="hybridMultilevel"/>
    <w:tmpl w:val="57B08444"/>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2" w15:restartNumberingAfterBreak="0">
    <w:nsid w:val="492D1868"/>
    <w:multiLevelType w:val="hybridMultilevel"/>
    <w:tmpl w:val="07CA526A"/>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9964E3C"/>
    <w:multiLevelType w:val="hybridMultilevel"/>
    <w:tmpl w:val="1622690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A3810D2"/>
    <w:multiLevelType w:val="hybridMultilevel"/>
    <w:tmpl w:val="FA1ED55E"/>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5" w15:restartNumberingAfterBreak="0">
    <w:nsid w:val="4A3E6910"/>
    <w:multiLevelType w:val="hybridMultilevel"/>
    <w:tmpl w:val="0136AE60"/>
    <w:lvl w:ilvl="0" w:tplc="2FC0689C">
      <w:start w:val="1"/>
      <w:numFmt w:val="decimal"/>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6" w15:restartNumberingAfterBreak="0">
    <w:nsid w:val="4BFD763B"/>
    <w:multiLevelType w:val="hybridMultilevel"/>
    <w:tmpl w:val="F7A8AA70"/>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D6C6BCE"/>
    <w:multiLevelType w:val="multilevel"/>
    <w:tmpl w:val="063A51D0"/>
    <w:lvl w:ilvl="0">
      <w:start w:val="1"/>
      <w:numFmt w:val="decimal"/>
      <w:suff w:val="space"/>
      <w:lvlText w:val="Chương %1."/>
      <w:lvlJc w:val="left"/>
      <w:pPr>
        <w:ind w:left="0" w:firstLine="0"/>
      </w:pPr>
      <w:rPr>
        <w:rFonts w:ascii="Times New Roman" w:hAnsi="Times New Roman" w:hint="default"/>
        <w:b/>
        <w:i w:val="0"/>
        <w:sz w:val="36"/>
      </w:rPr>
    </w:lvl>
    <w:lvl w:ilvl="1">
      <w:start w:val="1"/>
      <w:numFmt w:val="decimal"/>
      <w:suff w:val="space"/>
      <w:lvlText w:val="%1.%2."/>
      <w:lvlJc w:val="left"/>
      <w:pPr>
        <w:ind w:left="0" w:firstLine="0"/>
      </w:pPr>
    </w:lvl>
    <w:lvl w:ilvl="2">
      <w:start w:val="1"/>
      <w:numFmt w:val="decimal"/>
      <w:suff w:val="space"/>
      <w:lvlText w:val="%1.%2.%3."/>
      <w:lvlJc w:val="left"/>
      <w:pPr>
        <w:ind w:left="0" w:firstLine="0"/>
      </w:pPr>
      <w:rPr>
        <w:rFonts w:ascii="Times New Roman" w:hAnsi="Times New Roman" w:hint="default"/>
        <w:b/>
        <w:i w:val="0"/>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8" w15:restartNumberingAfterBreak="0">
    <w:nsid w:val="4DC96B66"/>
    <w:multiLevelType w:val="hybridMultilevel"/>
    <w:tmpl w:val="0EBCC07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E1E2794"/>
    <w:multiLevelType w:val="hybridMultilevel"/>
    <w:tmpl w:val="42D427E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EAB4E92"/>
    <w:multiLevelType w:val="hybridMultilevel"/>
    <w:tmpl w:val="DA4C4E3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0807779"/>
    <w:multiLevelType w:val="multilevel"/>
    <w:tmpl w:val="A64EA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50883308"/>
    <w:multiLevelType w:val="multilevel"/>
    <w:tmpl w:val="D318E79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508B30F1"/>
    <w:multiLevelType w:val="multilevel"/>
    <w:tmpl w:val="BAC6AFA6"/>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53E77B48"/>
    <w:multiLevelType w:val="hybridMultilevel"/>
    <w:tmpl w:val="8162022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4395AA1"/>
    <w:multiLevelType w:val="hybridMultilevel"/>
    <w:tmpl w:val="115EB1D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44A5E92"/>
    <w:multiLevelType w:val="hybridMultilevel"/>
    <w:tmpl w:val="8A16F1A4"/>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7" w15:restartNumberingAfterBreak="0">
    <w:nsid w:val="549F198B"/>
    <w:multiLevelType w:val="hybridMultilevel"/>
    <w:tmpl w:val="313ACE5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54A4911"/>
    <w:multiLevelType w:val="hybridMultilevel"/>
    <w:tmpl w:val="C5BEA4B6"/>
    <w:lvl w:ilvl="0" w:tplc="B1CED22E">
      <w:start w:val="1"/>
      <w:numFmt w:val="bullet"/>
      <w:lvlText w:val="-"/>
      <w:lvlJc w:val="left"/>
      <w:pPr>
        <w:ind w:left="754" w:hanging="360"/>
      </w:pPr>
      <w:rPr>
        <w:rFonts w:ascii="Verdana" w:hAnsi="Verdana"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9" w15:restartNumberingAfterBreak="0">
    <w:nsid w:val="560B1AA0"/>
    <w:multiLevelType w:val="hybridMultilevel"/>
    <w:tmpl w:val="5134CEE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67F7FD1"/>
    <w:multiLevelType w:val="hybridMultilevel"/>
    <w:tmpl w:val="90B6095C"/>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74A0AE7"/>
    <w:multiLevelType w:val="hybridMultilevel"/>
    <w:tmpl w:val="C31492C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75E0748"/>
    <w:multiLevelType w:val="hybridMultilevel"/>
    <w:tmpl w:val="1CCE76A6"/>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3" w15:restartNumberingAfterBreak="0">
    <w:nsid w:val="58C71ACD"/>
    <w:multiLevelType w:val="multilevel"/>
    <w:tmpl w:val="0FB28394"/>
    <w:lvl w:ilvl="0">
      <w:start w:val="4"/>
      <w:numFmt w:val="decimal"/>
      <w:lvlText w:val="%1."/>
      <w:lvlJc w:val="left"/>
      <w:pPr>
        <w:ind w:left="585" w:hanging="585"/>
      </w:pPr>
      <w:rPr>
        <w:rFonts w:hint="default"/>
        <w:i/>
      </w:rPr>
    </w:lvl>
    <w:lvl w:ilvl="1">
      <w:start w:val="3"/>
      <w:numFmt w:val="decimal"/>
      <w:lvlText w:val="%1.%2."/>
      <w:lvlJc w:val="left"/>
      <w:pPr>
        <w:ind w:left="720" w:hanging="720"/>
      </w:pPr>
      <w:rPr>
        <w:rFonts w:hint="default"/>
        <w:i/>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94" w15:restartNumberingAfterBreak="0">
    <w:nsid w:val="5A3911A8"/>
    <w:multiLevelType w:val="hybridMultilevel"/>
    <w:tmpl w:val="15104BE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A605FD0"/>
    <w:multiLevelType w:val="hybridMultilevel"/>
    <w:tmpl w:val="8F4E0662"/>
    <w:lvl w:ilvl="0" w:tplc="0409000F">
      <w:start w:val="1"/>
      <w:numFmt w:val="decimal"/>
      <w:lvlText w:val="%1."/>
      <w:lvlJc w:val="left"/>
      <w:pPr>
        <w:ind w:left="121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96" w15:restartNumberingAfterBreak="0">
    <w:nsid w:val="5AB521E0"/>
    <w:multiLevelType w:val="hybridMultilevel"/>
    <w:tmpl w:val="7B5E2E90"/>
    <w:lvl w:ilvl="0" w:tplc="0B4E11AC">
      <w:start w:val="1"/>
      <w:numFmt w:val="bullet"/>
      <w:lvlText w:val="-"/>
      <w:lvlJc w:val="left"/>
      <w:pPr>
        <w:ind w:left="1854" w:hanging="360"/>
      </w:pPr>
      <w:rPr>
        <w:rFonts w:ascii="Times New Roman" w:hAnsi="Times New Roman" w:hint="default"/>
        <w:b/>
        <w:sz w:val="26"/>
        <w:szCs w:val="26"/>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7" w15:restartNumberingAfterBreak="0">
    <w:nsid w:val="5AF35B17"/>
    <w:multiLevelType w:val="hybridMultilevel"/>
    <w:tmpl w:val="6F68808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B673DF3"/>
    <w:multiLevelType w:val="hybridMultilevel"/>
    <w:tmpl w:val="9E3878B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C6A0BAC"/>
    <w:multiLevelType w:val="hybridMultilevel"/>
    <w:tmpl w:val="773A7B3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0" w15:restartNumberingAfterBreak="0">
    <w:nsid w:val="5D071DA6"/>
    <w:multiLevelType w:val="multilevel"/>
    <w:tmpl w:val="50E6D7A8"/>
    <w:lvl w:ilvl="0">
      <w:start w:val="1"/>
      <w:numFmt w:val="decimal"/>
      <w:lvlText w:val="%1."/>
      <w:lvlJc w:val="left"/>
      <w:pPr>
        <w:ind w:left="360" w:hanging="360"/>
      </w:pPr>
      <w:rPr>
        <w:rFonts w:hint="default"/>
        <w:b/>
        <w:i w:val="0"/>
      </w:rPr>
    </w:lvl>
    <w:lvl w:ilvl="1">
      <w:start w:val="6"/>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1" w15:restartNumberingAfterBreak="0">
    <w:nsid w:val="5E577114"/>
    <w:multiLevelType w:val="hybridMultilevel"/>
    <w:tmpl w:val="CD3AC9A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2" w15:restartNumberingAfterBreak="0">
    <w:nsid w:val="5E953B4B"/>
    <w:multiLevelType w:val="hybridMultilevel"/>
    <w:tmpl w:val="0678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FA9106A"/>
    <w:multiLevelType w:val="hybridMultilevel"/>
    <w:tmpl w:val="DAEE8E2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0277F48"/>
    <w:multiLevelType w:val="hybridMultilevel"/>
    <w:tmpl w:val="7F3A4EA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1BE11AE"/>
    <w:multiLevelType w:val="hybridMultilevel"/>
    <w:tmpl w:val="001A361A"/>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23607BD"/>
    <w:multiLevelType w:val="hybridMultilevel"/>
    <w:tmpl w:val="3CDAE17C"/>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7" w15:restartNumberingAfterBreak="0">
    <w:nsid w:val="6297084B"/>
    <w:multiLevelType w:val="hybridMultilevel"/>
    <w:tmpl w:val="A0E02C5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47D5E4F"/>
    <w:multiLevelType w:val="hybridMultilevel"/>
    <w:tmpl w:val="68B8D90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9" w15:restartNumberingAfterBreak="0">
    <w:nsid w:val="65BA5134"/>
    <w:multiLevelType w:val="multilevel"/>
    <w:tmpl w:val="0E6A6B46"/>
    <w:lvl w:ilvl="0">
      <w:start w:val="1"/>
      <w:numFmt w:val="decimal"/>
      <w:pStyle w:val="Heading1"/>
      <w:suff w:val="space"/>
      <w:lvlText w:val="Chương %1."/>
      <w:lvlJc w:val="left"/>
      <w:pPr>
        <w:ind w:left="0" w:firstLine="0"/>
      </w:pPr>
    </w:lvl>
    <w:lvl w:ilvl="1">
      <w:start w:val="1"/>
      <w:numFmt w:val="decimal"/>
      <w:pStyle w:val="Heading2"/>
      <w:suff w:val="space"/>
      <w:lvlText w:val="%1.%2."/>
      <w:lvlJc w:val="left"/>
      <w:pPr>
        <w:ind w:left="0" w:firstLine="0"/>
      </w:pPr>
      <w:rPr>
        <w:rFonts w:ascii="Times New Roman" w:hAnsi="Times New Roman" w:hint="default"/>
        <w:b/>
        <w:i w:val="0"/>
        <w:sz w:val="28"/>
      </w:rPr>
    </w:lvl>
    <w:lvl w:ilvl="2">
      <w:start w:val="1"/>
      <w:numFmt w:val="decimal"/>
      <w:pStyle w:val="Heading3"/>
      <w:suff w:val="space"/>
      <w:lvlText w:val="%1.%2.%3."/>
      <w:lvlJc w:val="left"/>
      <w:pPr>
        <w:ind w:left="0" w:firstLine="0"/>
      </w:pPr>
      <w:rPr>
        <w:rFonts w:ascii="Times New Roman" w:hAnsi="Times New Roman" w:hint="default"/>
        <w:b/>
        <w:i w:val="0"/>
        <w:sz w:val="28"/>
      </w:rPr>
    </w:lvl>
    <w:lvl w:ilvl="3">
      <w:start w:val="1"/>
      <w:numFmt w:val="decimal"/>
      <w:pStyle w:val="Heading4"/>
      <w:suff w:val="space"/>
      <w:lvlText w:val="%1.%2.%3.%4."/>
      <w:lvlJc w:val="left"/>
      <w:pPr>
        <w:ind w:left="0" w:firstLine="0"/>
      </w:pPr>
      <w:rPr>
        <w:rFonts w:ascii="Times New Roman" w:hAnsi="Times New Roman" w:hint="default"/>
        <w:b/>
        <w:i w:val="0"/>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0" w15:restartNumberingAfterBreak="0">
    <w:nsid w:val="66273B18"/>
    <w:multiLevelType w:val="hybridMultilevel"/>
    <w:tmpl w:val="9FCE36B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6DE3283"/>
    <w:multiLevelType w:val="hybridMultilevel"/>
    <w:tmpl w:val="105ACD40"/>
    <w:lvl w:ilvl="0" w:tplc="0B4E11AC">
      <w:start w:val="1"/>
      <w:numFmt w:val="bullet"/>
      <w:lvlText w:val="-"/>
      <w:lvlJc w:val="left"/>
      <w:pPr>
        <w:ind w:left="754" w:hanging="360"/>
      </w:pPr>
      <w:rPr>
        <w:rFonts w:ascii="Times New Roman" w:hAnsi="Times New Roman" w:hint="default"/>
        <w:b/>
        <w:sz w:val="26"/>
        <w:szCs w:val="2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12" w15:restartNumberingAfterBreak="0">
    <w:nsid w:val="66EE7835"/>
    <w:multiLevelType w:val="multilevel"/>
    <w:tmpl w:val="3208E806"/>
    <w:lvl w:ilvl="0">
      <w:start w:val="1"/>
      <w:numFmt w:val="decimal"/>
      <w:suff w:val="space"/>
      <w:lvlText w:val="Chương %1."/>
      <w:lvlJc w:val="left"/>
      <w:pPr>
        <w:ind w:left="360" w:hanging="360"/>
      </w:pPr>
      <w:rPr>
        <w:rFonts w:ascii="Times New Roman" w:hAnsi="Times New Roman" w:hint="default"/>
        <w:b/>
        <w:i w:val="0"/>
        <w:sz w:val="36"/>
      </w:rPr>
    </w:lvl>
    <w:lvl w:ilvl="1">
      <w:start w:val="1"/>
      <w:numFmt w:val="decimal"/>
      <w:suff w:val="space"/>
      <w:lvlText w:val="%2."/>
      <w:lvlJc w:val="left"/>
      <w:pPr>
        <w:ind w:left="720" w:hanging="360"/>
      </w:pPr>
      <w:rPr>
        <w:rFonts w:ascii="Times New Roman" w:hAnsi="Times New Roman" w:hint="default"/>
        <w:b/>
        <w:i w:val="0"/>
        <w:sz w:val="28"/>
      </w:rPr>
    </w:lvl>
    <w:lvl w:ilvl="2">
      <w:start w:val="1"/>
      <w:numFmt w:val="decimal"/>
      <w:suff w:val="space"/>
      <w:lvlText w:val="%2.%3."/>
      <w:lvlJc w:val="left"/>
      <w:pPr>
        <w:ind w:left="1080" w:hanging="360"/>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 w15:restartNumberingAfterBreak="0">
    <w:nsid w:val="66EF33C1"/>
    <w:multiLevelType w:val="hybridMultilevel"/>
    <w:tmpl w:val="7CE4CC4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76970F8"/>
    <w:multiLevelType w:val="hybridMultilevel"/>
    <w:tmpl w:val="391C587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79A4C8A"/>
    <w:multiLevelType w:val="hybridMultilevel"/>
    <w:tmpl w:val="A5961B24"/>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84205AA"/>
    <w:multiLevelType w:val="hybridMultilevel"/>
    <w:tmpl w:val="0BBA5E6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7" w15:restartNumberingAfterBreak="0">
    <w:nsid w:val="68EE3053"/>
    <w:multiLevelType w:val="hybridMultilevel"/>
    <w:tmpl w:val="39608A4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6E76FA"/>
    <w:multiLevelType w:val="hybridMultilevel"/>
    <w:tmpl w:val="6860921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9" w15:restartNumberingAfterBreak="0">
    <w:nsid w:val="69BD336B"/>
    <w:multiLevelType w:val="hybridMultilevel"/>
    <w:tmpl w:val="4BE2A5CA"/>
    <w:lvl w:ilvl="0" w:tplc="7A7441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0" w15:restartNumberingAfterBreak="0">
    <w:nsid w:val="69F240F7"/>
    <w:multiLevelType w:val="hybridMultilevel"/>
    <w:tmpl w:val="FBF4512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A311799"/>
    <w:multiLevelType w:val="hybridMultilevel"/>
    <w:tmpl w:val="0D0CF05E"/>
    <w:lvl w:ilvl="0" w:tplc="B1CED22E">
      <w:start w:val="1"/>
      <w:numFmt w:val="bullet"/>
      <w:lvlText w:val="-"/>
      <w:lvlJc w:val="left"/>
      <w:pPr>
        <w:ind w:left="2421" w:hanging="360"/>
      </w:pPr>
      <w:rPr>
        <w:rFonts w:ascii="Verdana" w:hAnsi="Verdana"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22" w15:restartNumberingAfterBreak="0">
    <w:nsid w:val="6B85213E"/>
    <w:multiLevelType w:val="hybridMultilevel"/>
    <w:tmpl w:val="19E4866C"/>
    <w:lvl w:ilvl="0" w:tplc="04090017">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3" w15:restartNumberingAfterBreak="0">
    <w:nsid w:val="6BAF5D1E"/>
    <w:multiLevelType w:val="hybridMultilevel"/>
    <w:tmpl w:val="112403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BCC40CD"/>
    <w:multiLevelType w:val="hybridMultilevel"/>
    <w:tmpl w:val="8E1A0A4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D3840F6"/>
    <w:multiLevelType w:val="hybridMultilevel"/>
    <w:tmpl w:val="964A1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540561"/>
    <w:multiLevelType w:val="hybridMultilevel"/>
    <w:tmpl w:val="23B4F918"/>
    <w:lvl w:ilvl="0" w:tplc="0B4E11AC">
      <w:start w:val="1"/>
      <w:numFmt w:val="bullet"/>
      <w:lvlText w:val="-"/>
      <w:lvlJc w:val="left"/>
      <w:pPr>
        <w:ind w:left="720" w:hanging="360"/>
      </w:pPr>
      <w:rPr>
        <w:rFonts w:ascii="Times New Roman" w:hAnsi="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0497A93"/>
    <w:multiLevelType w:val="hybridMultilevel"/>
    <w:tmpl w:val="49525A7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0553D34"/>
    <w:multiLevelType w:val="hybridMultilevel"/>
    <w:tmpl w:val="606C6B1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4D031E6"/>
    <w:multiLevelType w:val="hybridMultilevel"/>
    <w:tmpl w:val="271CE6A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D414B6"/>
    <w:multiLevelType w:val="hybridMultilevel"/>
    <w:tmpl w:val="8886F27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A427D09"/>
    <w:multiLevelType w:val="hybridMultilevel"/>
    <w:tmpl w:val="39DC04A0"/>
    <w:lvl w:ilvl="0" w:tplc="B1CED22E">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2" w15:restartNumberingAfterBreak="0">
    <w:nsid w:val="7A927DB1"/>
    <w:multiLevelType w:val="hybridMultilevel"/>
    <w:tmpl w:val="A53EEEDE"/>
    <w:lvl w:ilvl="0" w:tplc="95848D30">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B0F3387"/>
    <w:multiLevelType w:val="hybridMultilevel"/>
    <w:tmpl w:val="F5E05B2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C5B7B2A"/>
    <w:multiLevelType w:val="multilevel"/>
    <w:tmpl w:val="5B7622DE"/>
    <w:lvl w:ilvl="0">
      <w:start w:val="1"/>
      <w:numFmt w:val="decimal"/>
      <w:suff w:val="space"/>
      <w:lvlText w:val="Chương %1."/>
      <w:lvlJc w:val="left"/>
      <w:pPr>
        <w:ind w:left="360" w:hanging="360"/>
      </w:pPr>
      <w:rPr>
        <w:rFonts w:ascii="Times New Roman" w:hAnsi="Times New Roman" w:hint="default"/>
        <w:b/>
        <w:i w:val="0"/>
        <w:sz w:val="36"/>
      </w:rPr>
    </w:lvl>
    <w:lvl w:ilvl="1">
      <w:start w:val="1"/>
      <w:numFmt w:val="decimal"/>
      <w:suff w:val="space"/>
      <w:lvlText w:val="%2."/>
      <w:lvlJc w:val="left"/>
      <w:pPr>
        <w:ind w:left="720" w:hanging="360"/>
      </w:pPr>
      <w:rPr>
        <w:rFonts w:ascii="Times New Roman" w:hAnsi="Times New Roman" w:hint="default"/>
        <w:b/>
        <w:i w:val="0"/>
        <w:sz w:val="28"/>
      </w:rPr>
    </w:lvl>
    <w:lvl w:ilvl="2">
      <w:start w:val="1"/>
      <w:numFmt w:val="decimal"/>
      <w:suff w:val="space"/>
      <w:lvlText w:val="%2.%3."/>
      <w:lvlJc w:val="left"/>
      <w:pPr>
        <w:ind w:left="1080" w:hanging="360"/>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5" w15:restartNumberingAfterBreak="0">
    <w:nsid w:val="7CC850AB"/>
    <w:multiLevelType w:val="hybridMultilevel"/>
    <w:tmpl w:val="F1DE6230"/>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6" w15:restartNumberingAfterBreak="0">
    <w:nsid w:val="7D352A3C"/>
    <w:multiLevelType w:val="hybridMultilevel"/>
    <w:tmpl w:val="F5C087BA"/>
    <w:lvl w:ilvl="0" w:tplc="B1CED22E">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7" w15:restartNumberingAfterBreak="0">
    <w:nsid w:val="7E3F025E"/>
    <w:multiLevelType w:val="hybridMultilevel"/>
    <w:tmpl w:val="EA149478"/>
    <w:lvl w:ilvl="0" w:tplc="B1CED22E">
      <w:start w:val="1"/>
      <w:numFmt w:val="bullet"/>
      <w:lvlText w:val="-"/>
      <w:lvlJc w:val="left"/>
      <w:pPr>
        <w:ind w:left="720" w:hanging="360"/>
      </w:pPr>
      <w:rPr>
        <w:rFonts w:ascii="Verdana" w:hAnsi="Verdana" w:hint="default"/>
      </w:rPr>
    </w:lvl>
    <w:lvl w:ilvl="1" w:tplc="5D38CADC">
      <w:start w:val="10"/>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FAD6674"/>
    <w:multiLevelType w:val="hybridMultilevel"/>
    <w:tmpl w:val="5CDCD3C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981093">
    <w:abstractNumId w:val="21"/>
  </w:num>
  <w:num w:numId="2" w16cid:durableId="510492408">
    <w:abstractNumId w:val="19"/>
  </w:num>
  <w:num w:numId="3" w16cid:durableId="1045521940">
    <w:abstractNumId w:val="18"/>
  </w:num>
  <w:num w:numId="4" w16cid:durableId="838228582">
    <w:abstractNumId w:val="86"/>
  </w:num>
  <w:num w:numId="5" w16cid:durableId="1283808238">
    <w:abstractNumId w:val="1"/>
  </w:num>
  <w:num w:numId="6" w16cid:durableId="546064144">
    <w:abstractNumId w:val="64"/>
  </w:num>
  <w:num w:numId="7" w16cid:durableId="480928265">
    <w:abstractNumId w:val="92"/>
  </w:num>
  <w:num w:numId="8" w16cid:durableId="543565113">
    <w:abstractNumId w:val="48"/>
  </w:num>
  <w:num w:numId="9" w16cid:durableId="1761944169">
    <w:abstractNumId w:val="71"/>
  </w:num>
  <w:num w:numId="10" w16cid:durableId="1293174291">
    <w:abstractNumId w:val="74"/>
  </w:num>
  <w:num w:numId="11" w16cid:durableId="114032651">
    <w:abstractNumId w:val="34"/>
  </w:num>
  <w:num w:numId="12" w16cid:durableId="1325935312">
    <w:abstractNumId w:val="98"/>
  </w:num>
  <w:num w:numId="13" w16cid:durableId="1422683798">
    <w:abstractNumId w:val="67"/>
  </w:num>
  <w:num w:numId="14" w16cid:durableId="108354504">
    <w:abstractNumId w:val="99"/>
  </w:num>
  <w:num w:numId="15" w16cid:durableId="544827305">
    <w:abstractNumId w:val="9"/>
  </w:num>
  <w:num w:numId="16" w16cid:durableId="1724017300">
    <w:abstractNumId w:val="69"/>
  </w:num>
  <w:num w:numId="17" w16cid:durableId="1843349274">
    <w:abstractNumId w:val="135"/>
  </w:num>
  <w:num w:numId="18" w16cid:durableId="943732949">
    <w:abstractNumId w:val="108"/>
  </w:num>
  <w:num w:numId="19" w16cid:durableId="516118411">
    <w:abstractNumId w:val="100"/>
  </w:num>
  <w:num w:numId="20" w16cid:durableId="1039013038">
    <w:abstractNumId w:val="44"/>
  </w:num>
  <w:num w:numId="21" w16cid:durableId="1781145516">
    <w:abstractNumId w:val="81"/>
  </w:num>
  <w:num w:numId="22" w16cid:durableId="1753888232">
    <w:abstractNumId w:val="59"/>
  </w:num>
  <w:num w:numId="23" w16cid:durableId="1072234538">
    <w:abstractNumId w:val="43"/>
  </w:num>
  <w:num w:numId="24" w16cid:durableId="1674408876">
    <w:abstractNumId w:val="7"/>
  </w:num>
  <w:num w:numId="25" w16cid:durableId="141427144">
    <w:abstractNumId w:val="37"/>
  </w:num>
  <w:num w:numId="26" w16cid:durableId="33703877">
    <w:abstractNumId w:val="130"/>
  </w:num>
  <w:num w:numId="27" w16cid:durableId="784468921">
    <w:abstractNumId w:val="94"/>
  </w:num>
  <w:num w:numId="28" w16cid:durableId="1860007406">
    <w:abstractNumId w:val="25"/>
  </w:num>
  <w:num w:numId="29" w16cid:durableId="1948079062">
    <w:abstractNumId w:val="104"/>
  </w:num>
  <w:num w:numId="30" w16cid:durableId="297614443">
    <w:abstractNumId w:val="128"/>
  </w:num>
  <w:num w:numId="31" w16cid:durableId="1234395771">
    <w:abstractNumId w:val="38"/>
  </w:num>
  <w:num w:numId="32" w16cid:durableId="578632880">
    <w:abstractNumId w:val="14"/>
  </w:num>
  <w:num w:numId="33" w16cid:durableId="1597864119">
    <w:abstractNumId w:val="117"/>
  </w:num>
  <w:num w:numId="34" w16cid:durableId="336615060">
    <w:abstractNumId w:val="45"/>
  </w:num>
  <w:num w:numId="35" w16cid:durableId="1147867128">
    <w:abstractNumId w:val="39"/>
  </w:num>
  <w:num w:numId="36" w16cid:durableId="1616861362">
    <w:abstractNumId w:val="62"/>
  </w:num>
  <w:num w:numId="37" w16cid:durableId="44451835">
    <w:abstractNumId w:val="73"/>
  </w:num>
  <w:num w:numId="38" w16cid:durableId="1011183440">
    <w:abstractNumId w:val="41"/>
  </w:num>
  <w:num w:numId="39" w16cid:durableId="792750339">
    <w:abstractNumId w:val="12"/>
  </w:num>
  <w:num w:numId="40" w16cid:durableId="1415055724">
    <w:abstractNumId w:val="129"/>
  </w:num>
  <w:num w:numId="41" w16cid:durableId="1247808296">
    <w:abstractNumId w:val="95"/>
  </w:num>
  <w:num w:numId="42" w16cid:durableId="1042754696">
    <w:abstractNumId w:val="31"/>
  </w:num>
  <w:num w:numId="43" w16cid:durableId="1179655396">
    <w:abstractNumId w:val="127"/>
  </w:num>
  <w:num w:numId="44" w16cid:durableId="1210334657">
    <w:abstractNumId w:val="76"/>
  </w:num>
  <w:num w:numId="45" w16cid:durableId="575556477">
    <w:abstractNumId w:val="8"/>
  </w:num>
  <w:num w:numId="46" w16cid:durableId="886572311">
    <w:abstractNumId w:val="65"/>
  </w:num>
  <w:num w:numId="47" w16cid:durableId="1060639410">
    <w:abstractNumId w:val="40"/>
  </w:num>
  <w:num w:numId="48" w16cid:durableId="276643782">
    <w:abstractNumId w:val="85"/>
  </w:num>
  <w:num w:numId="49" w16cid:durableId="215969157">
    <w:abstractNumId w:val="50"/>
  </w:num>
  <w:num w:numId="50" w16cid:durableId="1838688072">
    <w:abstractNumId w:val="29"/>
  </w:num>
  <w:num w:numId="51" w16cid:durableId="878781668">
    <w:abstractNumId w:val="58"/>
  </w:num>
  <w:num w:numId="52" w16cid:durableId="751977231">
    <w:abstractNumId w:val="36"/>
  </w:num>
  <w:num w:numId="53" w16cid:durableId="1361203547">
    <w:abstractNumId w:val="91"/>
  </w:num>
  <w:num w:numId="54" w16cid:durableId="1530098753">
    <w:abstractNumId w:val="96"/>
  </w:num>
  <w:num w:numId="55" w16cid:durableId="970213905">
    <w:abstractNumId w:val="49"/>
  </w:num>
  <w:num w:numId="56" w16cid:durableId="29380578">
    <w:abstractNumId w:val="13"/>
  </w:num>
  <w:num w:numId="57" w16cid:durableId="1970043217">
    <w:abstractNumId w:val="115"/>
  </w:num>
  <w:num w:numId="58" w16cid:durableId="1767114591">
    <w:abstractNumId w:val="78"/>
  </w:num>
  <w:num w:numId="59" w16cid:durableId="843713395">
    <w:abstractNumId w:val="88"/>
  </w:num>
  <w:num w:numId="60" w16cid:durableId="1932398125">
    <w:abstractNumId w:val="66"/>
  </w:num>
  <w:num w:numId="61" w16cid:durableId="1832866972">
    <w:abstractNumId w:val="24"/>
  </w:num>
  <w:num w:numId="62" w16cid:durableId="738211723">
    <w:abstractNumId w:val="11"/>
  </w:num>
  <w:num w:numId="63" w16cid:durableId="1124881233">
    <w:abstractNumId w:val="111"/>
  </w:num>
  <w:num w:numId="64" w16cid:durableId="1700741210">
    <w:abstractNumId w:val="118"/>
  </w:num>
  <w:num w:numId="65" w16cid:durableId="1258169543">
    <w:abstractNumId w:val="116"/>
  </w:num>
  <w:num w:numId="66" w16cid:durableId="1086876008">
    <w:abstractNumId w:val="131"/>
  </w:num>
  <w:num w:numId="67" w16cid:durableId="2079091993">
    <w:abstractNumId w:val="42"/>
  </w:num>
  <w:num w:numId="68" w16cid:durableId="1227184203">
    <w:abstractNumId w:val="110"/>
  </w:num>
  <w:num w:numId="69" w16cid:durableId="31536898">
    <w:abstractNumId w:val="121"/>
  </w:num>
  <w:num w:numId="70" w16cid:durableId="630290177">
    <w:abstractNumId w:val="10"/>
  </w:num>
  <w:num w:numId="71" w16cid:durableId="1729724020">
    <w:abstractNumId w:val="114"/>
  </w:num>
  <w:num w:numId="72" w16cid:durableId="585573515">
    <w:abstractNumId w:val="23"/>
  </w:num>
  <w:num w:numId="73" w16cid:durableId="1380745117">
    <w:abstractNumId w:val="122"/>
  </w:num>
  <w:num w:numId="74" w16cid:durableId="906839799">
    <w:abstractNumId w:val="15"/>
  </w:num>
  <w:num w:numId="75" w16cid:durableId="86193545">
    <w:abstractNumId w:val="46"/>
  </w:num>
  <w:num w:numId="76" w16cid:durableId="1865703299">
    <w:abstractNumId w:val="133"/>
  </w:num>
  <w:num w:numId="77" w16cid:durableId="1576167688">
    <w:abstractNumId w:val="70"/>
  </w:num>
  <w:num w:numId="78" w16cid:durableId="1883516763">
    <w:abstractNumId w:val="87"/>
  </w:num>
  <w:num w:numId="79" w16cid:durableId="699670854">
    <w:abstractNumId w:val="32"/>
  </w:num>
  <w:num w:numId="80" w16cid:durableId="868176823">
    <w:abstractNumId w:val="126"/>
  </w:num>
  <w:num w:numId="81" w16cid:durableId="47605792">
    <w:abstractNumId w:val="68"/>
  </w:num>
  <w:num w:numId="82" w16cid:durableId="1771512202">
    <w:abstractNumId w:val="20"/>
  </w:num>
  <w:num w:numId="83" w16cid:durableId="1432504317">
    <w:abstractNumId w:val="82"/>
  </w:num>
  <w:num w:numId="84" w16cid:durableId="67921728">
    <w:abstractNumId w:val="57"/>
  </w:num>
  <w:num w:numId="85" w16cid:durableId="446200856">
    <w:abstractNumId w:val="17"/>
  </w:num>
  <w:num w:numId="86" w16cid:durableId="1366103333">
    <w:abstractNumId w:val="47"/>
  </w:num>
  <w:num w:numId="87" w16cid:durableId="252276042">
    <w:abstractNumId w:val="107"/>
  </w:num>
  <w:num w:numId="88" w16cid:durableId="1953898363">
    <w:abstractNumId w:val="137"/>
  </w:num>
  <w:num w:numId="89" w16cid:durableId="793452284">
    <w:abstractNumId w:val="60"/>
  </w:num>
  <w:num w:numId="90" w16cid:durableId="1791708523">
    <w:abstractNumId w:val="138"/>
  </w:num>
  <w:num w:numId="91" w16cid:durableId="1630089494">
    <w:abstractNumId w:val="84"/>
  </w:num>
  <w:num w:numId="92" w16cid:durableId="376249185">
    <w:abstractNumId w:val="6"/>
  </w:num>
  <w:num w:numId="93" w16cid:durableId="475340755">
    <w:abstractNumId w:val="113"/>
  </w:num>
  <w:num w:numId="94" w16cid:durableId="2134053613">
    <w:abstractNumId w:val="79"/>
  </w:num>
  <w:num w:numId="95" w16cid:durableId="245699858">
    <w:abstractNumId w:val="103"/>
  </w:num>
  <w:num w:numId="96" w16cid:durableId="721171738">
    <w:abstractNumId w:val="120"/>
  </w:num>
  <w:num w:numId="97" w16cid:durableId="1947499543">
    <w:abstractNumId w:val="16"/>
  </w:num>
  <w:num w:numId="98" w16cid:durableId="1734044779">
    <w:abstractNumId w:val="54"/>
  </w:num>
  <w:num w:numId="99" w16cid:durableId="452753787">
    <w:abstractNumId w:val="61"/>
  </w:num>
  <w:num w:numId="100" w16cid:durableId="1611203393">
    <w:abstractNumId w:val="51"/>
  </w:num>
  <w:num w:numId="101" w16cid:durableId="105275053">
    <w:abstractNumId w:val="90"/>
  </w:num>
  <w:num w:numId="102" w16cid:durableId="1172643226">
    <w:abstractNumId w:val="123"/>
  </w:num>
  <w:num w:numId="103" w16cid:durableId="1195725790">
    <w:abstractNumId w:val="56"/>
  </w:num>
  <w:num w:numId="104" w16cid:durableId="686951645">
    <w:abstractNumId w:val="75"/>
  </w:num>
  <w:num w:numId="105" w16cid:durableId="2063363501">
    <w:abstractNumId w:val="0"/>
  </w:num>
  <w:num w:numId="106" w16cid:durableId="46224347">
    <w:abstractNumId w:val="136"/>
  </w:num>
  <w:num w:numId="107" w16cid:durableId="2107339014">
    <w:abstractNumId w:val="2"/>
  </w:num>
  <w:num w:numId="108" w16cid:durableId="1690259047">
    <w:abstractNumId w:val="83"/>
  </w:num>
  <w:num w:numId="109" w16cid:durableId="293214967">
    <w:abstractNumId w:val="93"/>
  </w:num>
  <w:num w:numId="110" w16cid:durableId="872616360">
    <w:abstractNumId w:val="52"/>
  </w:num>
  <w:num w:numId="111" w16cid:durableId="1063334727">
    <w:abstractNumId w:val="80"/>
  </w:num>
  <w:num w:numId="112" w16cid:durableId="2067487170">
    <w:abstractNumId w:val="53"/>
  </w:num>
  <w:num w:numId="113" w16cid:durableId="169564646">
    <w:abstractNumId w:val="124"/>
  </w:num>
  <w:num w:numId="114" w16cid:durableId="1203328779">
    <w:abstractNumId w:val="125"/>
  </w:num>
  <w:num w:numId="115" w16cid:durableId="767584633">
    <w:abstractNumId w:val="26"/>
  </w:num>
  <w:num w:numId="116" w16cid:durableId="587464919">
    <w:abstractNumId w:val="119"/>
  </w:num>
  <w:num w:numId="117" w16cid:durableId="341248979">
    <w:abstractNumId w:val="33"/>
  </w:num>
  <w:num w:numId="118" w16cid:durableId="988751197">
    <w:abstractNumId w:val="55"/>
  </w:num>
  <w:num w:numId="119" w16cid:durableId="785582259">
    <w:abstractNumId w:val="101"/>
  </w:num>
  <w:num w:numId="120" w16cid:durableId="1174950859">
    <w:abstractNumId w:val="106"/>
  </w:num>
  <w:num w:numId="121" w16cid:durableId="834145587">
    <w:abstractNumId w:val="3"/>
  </w:num>
  <w:num w:numId="122" w16cid:durableId="511653970">
    <w:abstractNumId w:val="35"/>
  </w:num>
  <w:num w:numId="123" w16cid:durableId="1651135531">
    <w:abstractNumId w:val="102"/>
  </w:num>
  <w:num w:numId="124" w16cid:durableId="900794005">
    <w:abstractNumId w:val="112"/>
  </w:num>
  <w:num w:numId="125" w16cid:durableId="1784105806">
    <w:abstractNumId w:val="134"/>
  </w:num>
  <w:num w:numId="126" w16cid:durableId="194002918">
    <w:abstractNumId w:val="109"/>
  </w:num>
  <w:num w:numId="127" w16cid:durableId="2014454340">
    <w:abstractNumId w:val="77"/>
  </w:num>
  <w:num w:numId="128" w16cid:durableId="1364136657">
    <w:abstractNumId w:val="109"/>
  </w:num>
  <w:num w:numId="129" w16cid:durableId="188339750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95055193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857228308">
    <w:abstractNumId w:val="89"/>
  </w:num>
  <w:num w:numId="132" w16cid:durableId="1022976308">
    <w:abstractNumId w:val="4"/>
  </w:num>
  <w:num w:numId="133" w16cid:durableId="1063992496">
    <w:abstractNumId w:val="27"/>
  </w:num>
  <w:num w:numId="134" w16cid:durableId="1668554275">
    <w:abstractNumId w:val="22"/>
  </w:num>
  <w:num w:numId="135" w16cid:durableId="691347637">
    <w:abstractNumId w:val="77"/>
  </w:num>
  <w:num w:numId="136" w16cid:durableId="150758606">
    <w:abstractNumId w:val="77"/>
  </w:num>
  <w:num w:numId="137" w16cid:durableId="176803432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03049630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338309334">
    <w:abstractNumId w:val="109"/>
  </w:num>
  <w:num w:numId="140" w16cid:durableId="1625041409">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351928576">
    <w:abstractNumId w:val="5"/>
  </w:num>
  <w:num w:numId="142" w16cid:durableId="827405863">
    <w:abstractNumId w:val="105"/>
  </w:num>
  <w:num w:numId="143" w16cid:durableId="1359236198">
    <w:abstractNumId w:val="132"/>
  </w:num>
  <w:num w:numId="144" w16cid:durableId="1508668217">
    <w:abstractNumId w:val="28"/>
  </w:num>
  <w:num w:numId="145" w16cid:durableId="897283711">
    <w:abstractNumId w:val="72"/>
  </w:num>
  <w:num w:numId="146" w16cid:durableId="1712144640">
    <w:abstractNumId w:val="97"/>
  </w:num>
  <w:num w:numId="147" w16cid:durableId="1648437057">
    <w:abstractNumId w:val="30"/>
  </w:num>
  <w:num w:numId="148" w16cid:durableId="1158837357">
    <w:abstractNumId w:val="63"/>
  </w:num>
  <w:numIdMacAtCleanup w:val="1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HIT">
    <w15:presenceInfo w15:providerId="None" w15:userId="VHIT"/>
  </w15:person>
  <w15:person w15:author="TV Thanh">
    <w15:presenceInfo w15:providerId="Windows Live" w15:userId="34b840a0dc5b394c"/>
  </w15:person>
  <w15:person w15:author="Lê Nga">
    <w15:presenceInfo w15:providerId="None" w15:userId="Lê Nga"/>
  </w15:person>
  <w15:person w15:author="ndhien@cit.udn.vn">
    <w15:presenceInfo w15:providerId="None" w15:userId="ndhien@cit.udn.v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40"/>
  <w:drawingGridVerticalSpacing w:val="5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26"/>
    <w:rsid w:val="000006CD"/>
    <w:rsid w:val="00001542"/>
    <w:rsid w:val="00001B02"/>
    <w:rsid w:val="00003A27"/>
    <w:rsid w:val="00003CD1"/>
    <w:rsid w:val="000056B7"/>
    <w:rsid w:val="00006583"/>
    <w:rsid w:val="00007B42"/>
    <w:rsid w:val="000121A4"/>
    <w:rsid w:val="00013109"/>
    <w:rsid w:val="0001475D"/>
    <w:rsid w:val="0001524C"/>
    <w:rsid w:val="00015348"/>
    <w:rsid w:val="00016E56"/>
    <w:rsid w:val="0002000C"/>
    <w:rsid w:val="00020A2F"/>
    <w:rsid w:val="00020B3B"/>
    <w:rsid w:val="0002126E"/>
    <w:rsid w:val="000216E7"/>
    <w:rsid w:val="00022835"/>
    <w:rsid w:val="000231A0"/>
    <w:rsid w:val="00023410"/>
    <w:rsid w:val="00024210"/>
    <w:rsid w:val="000245CF"/>
    <w:rsid w:val="000257A6"/>
    <w:rsid w:val="0002603E"/>
    <w:rsid w:val="00031BD7"/>
    <w:rsid w:val="000327C2"/>
    <w:rsid w:val="00032814"/>
    <w:rsid w:val="00032C8B"/>
    <w:rsid w:val="00033D37"/>
    <w:rsid w:val="00035C3A"/>
    <w:rsid w:val="000377D6"/>
    <w:rsid w:val="000411EF"/>
    <w:rsid w:val="00042A7A"/>
    <w:rsid w:val="00042AA2"/>
    <w:rsid w:val="00044423"/>
    <w:rsid w:val="00044897"/>
    <w:rsid w:val="00044C27"/>
    <w:rsid w:val="000503E2"/>
    <w:rsid w:val="00050522"/>
    <w:rsid w:val="00050703"/>
    <w:rsid w:val="00050B26"/>
    <w:rsid w:val="00051667"/>
    <w:rsid w:val="000518E0"/>
    <w:rsid w:val="0005495C"/>
    <w:rsid w:val="00054E2C"/>
    <w:rsid w:val="0005725B"/>
    <w:rsid w:val="00062C80"/>
    <w:rsid w:val="00063865"/>
    <w:rsid w:val="00063F18"/>
    <w:rsid w:val="00064A49"/>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28EF"/>
    <w:rsid w:val="00086E2E"/>
    <w:rsid w:val="000875AF"/>
    <w:rsid w:val="00090876"/>
    <w:rsid w:val="00090D60"/>
    <w:rsid w:val="000910C3"/>
    <w:rsid w:val="00091D92"/>
    <w:rsid w:val="000920D6"/>
    <w:rsid w:val="0009273E"/>
    <w:rsid w:val="000930E8"/>
    <w:rsid w:val="0009329D"/>
    <w:rsid w:val="00093F9E"/>
    <w:rsid w:val="00094204"/>
    <w:rsid w:val="00094C56"/>
    <w:rsid w:val="00096183"/>
    <w:rsid w:val="0009694C"/>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7173"/>
    <w:rsid w:val="000C05B1"/>
    <w:rsid w:val="000C1927"/>
    <w:rsid w:val="000C26AB"/>
    <w:rsid w:val="000C28A5"/>
    <w:rsid w:val="000C34AB"/>
    <w:rsid w:val="000C3A8C"/>
    <w:rsid w:val="000C4855"/>
    <w:rsid w:val="000D04E5"/>
    <w:rsid w:val="000D0D0E"/>
    <w:rsid w:val="000D1736"/>
    <w:rsid w:val="000D324B"/>
    <w:rsid w:val="000D472D"/>
    <w:rsid w:val="000D4CDB"/>
    <w:rsid w:val="000D5EB2"/>
    <w:rsid w:val="000D624A"/>
    <w:rsid w:val="000D7C76"/>
    <w:rsid w:val="000D7F60"/>
    <w:rsid w:val="000E01BD"/>
    <w:rsid w:val="000E053F"/>
    <w:rsid w:val="000E1A51"/>
    <w:rsid w:val="000E1DC6"/>
    <w:rsid w:val="000E2350"/>
    <w:rsid w:val="000E4D5F"/>
    <w:rsid w:val="000E59E8"/>
    <w:rsid w:val="000E63E8"/>
    <w:rsid w:val="000E651E"/>
    <w:rsid w:val="000E67C9"/>
    <w:rsid w:val="000F0BE2"/>
    <w:rsid w:val="000F18A7"/>
    <w:rsid w:val="000F1FED"/>
    <w:rsid w:val="000F249D"/>
    <w:rsid w:val="000F3ED3"/>
    <w:rsid w:val="000F4FE7"/>
    <w:rsid w:val="000F67CF"/>
    <w:rsid w:val="000F747E"/>
    <w:rsid w:val="00101B3D"/>
    <w:rsid w:val="0010205B"/>
    <w:rsid w:val="00103515"/>
    <w:rsid w:val="00104A41"/>
    <w:rsid w:val="00105189"/>
    <w:rsid w:val="00105672"/>
    <w:rsid w:val="001056CD"/>
    <w:rsid w:val="00106647"/>
    <w:rsid w:val="001072E8"/>
    <w:rsid w:val="001078BD"/>
    <w:rsid w:val="00111CD6"/>
    <w:rsid w:val="00112354"/>
    <w:rsid w:val="0011371F"/>
    <w:rsid w:val="00113EFD"/>
    <w:rsid w:val="001146B7"/>
    <w:rsid w:val="0011471F"/>
    <w:rsid w:val="0011494A"/>
    <w:rsid w:val="001156F9"/>
    <w:rsid w:val="00115E0E"/>
    <w:rsid w:val="00117364"/>
    <w:rsid w:val="00122061"/>
    <w:rsid w:val="00122094"/>
    <w:rsid w:val="00122C33"/>
    <w:rsid w:val="001231B6"/>
    <w:rsid w:val="0012321F"/>
    <w:rsid w:val="00123AAA"/>
    <w:rsid w:val="00124877"/>
    <w:rsid w:val="001259C7"/>
    <w:rsid w:val="00126225"/>
    <w:rsid w:val="00126BFA"/>
    <w:rsid w:val="0012700D"/>
    <w:rsid w:val="00130C43"/>
    <w:rsid w:val="00131D4B"/>
    <w:rsid w:val="00133802"/>
    <w:rsid w:val="00135032"/>
    <w:rsid w:val="0013592D"/>
    <w:rsid w:val="00136898"/>
    <w:rsid w:val="00136D59"/>
    <w:rsid w:val="00137DCA"/>
    <w:rsid w:val="00140192"/>
    <w:rsid w:val="00140932"/>
    <w:rsid w:val="00141ACE"/>
    <w:rsid w:val="001422D2"/>
    <w:rsid w:val="0014341B"/>
    <w:rsid w:val="0014422D"/>
    <w:rsid w:val="0014445D"/>
    <w:rsid w:val="00144617"/>
    <w:rsid w:val="001447BF"/>
    <w:rsid w:val="001458C7"/>
    <w:rsid w:val="00145F36"/>
    <w:rsid w:val="001469BD"/>
    <w:rsid w:val="00151578"/>
    <w:rsid w:val="0015496B"/>
    <w:rsid w:val="00155C35"/>
    <w:rsid w:val="00160EE5"/>
    <w:rsid w:val="001615AA"/>
    <w:rsid w:val="00161F46"/>
    <w:rsid w:val="0016248D"/>
    <w:rsid w:val="00165143"/>
    <w:rsid w:val="001700F0"/>
    <w:rsid w:val="001716C7"/>
    <w:rsid w:val="00174AF2"/>
    <w:rsid w:val="0017516A"/>
    <w:rsid w:val="001769E5"/>
    <w:rsid w:val="00177144"/>
    <w:rsid w:val="00177EC2"/>
    <w:rsid w:val="0018038D"/>
    <w:rsid w:val="00181C43"/>
    <w:rsid w:val="001854ED"/>
    <w:rsid w:val="0018740A"/>
    <w:rsid w:val="001875B4"/>
    <w:rsid w:val="00187B58"/>
    <w:rsid w:val="001905DF"/>
    <w:rsid w:val="001924B5"/>
    <w:rsid w:val="001926E7"/>
    <w:rsid w:val="00193FCD"/>
    <w:rsid w:val="0019466D"/>
    <w:rsid w:val="0019498D"/>
    <w:rsid w:val="00195E41"/>
    <w:rsid w:val="001A171D"/>
    <w:rsid w:val="001A2474"/>
    <w:rsid w:val="001A3195"/>
    <w:rsid w:val="001A39EF"/>
    <w:rsid w:val="001A3A04"/>
    <w:rsid w:val="001A47BE"/>
    <w:rsid w:val="001A5147"/>
    <w:rsid w:val="001A56D4"/>
    <w:rsid w:val="001A6F10"/>
    <w:rsid w:val="001A7FBD"/>
    <w:rsid w:val="001B3CD2"/>
    <w:rsid w:val="001B6E61"/>
    <w:rsid w:val="001B7543"/>
    <w:rsid w:val="001C001D"/>
    <w:rsid w:val="001C099D"/>
    <w:rsid w:val="001C0D63"/>
    <w:rsid w:val="001C0DE8"/>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39D"/>
    <w:rsid w:val="001D643D"/>
    <w:rsid w:val="001D6B76"/>
    <w:rsid w:val="001D6DA9"/>
    <w:rsid w:val="001D7478"/>
    <w:rsid w:val="001D7A85"/>
    <w:rsid w:val="001E0B14"/>
    <w:rsid w:val="001E14A6"/>
    <w:rsid w:val="001E1A83"/>
    <w:rsid w:val="001E225B"/>
    <w:rsid w:val="001E2626"/>
    <w:rsid w:val="001E285C"/>
    <w:rsid w:val="001E2932"/>
    <w:rsid w:val="001E3FA4"/>
    <w:rsid w:val="001E4BF8"/>
    <w:rsid w:val="001E4F8F"/>
    <w:rsid w:val="001E520E"/>
    <w:rsid w:val="001E637E"/>
    <w:rsid w:val="001F3411"/>
    <w:rsid w:val="001F36D0"/>
    <w:rsid w:val="001F3B50"/>
    <w:rsid w:val="001F417C"/>
    <w:rsid w:val="001F7115"/>
    <w:rsid w:val="001F7418"/>
    <w:rsid w:val="00202DD7"/>
    <w:rsid w:val="0020512A"/>
    <w:rsid w:val="002121B0"/>
    <w:rsid w:val="00212648"/>
    <w:rsid w:val="00212DA8"/>
    <w:rsid w:val="0021304E"/>
    <w:rsid w:val="00214BA5"/>
    <w:rsid w:val="002150AB"/>
    <w:rsid w:val="0021567B"/>
    <w:rsid w:val="00215AA1"/>
    <w:rsid w:val="00216947"/>
    <w:rsid w:val="00217AD5"/>
    <w:rsid w:val="00220D04"/>
    <w:rsid w:val="00221CDE"/>
    <w:rsid w:val="002222E3"/>
    <w:rsid w:val="0022252A"/>
    <w:rsid w:val="002227E0"/>
    <w:rsid w:val="00222E7C"/>
    <w:rsid w:val="0022305D"/>
    <w:rsid w:val="00223EF7"/>
    <w:rsid w:val="002243D6"/>
    <w:rsid w:val="00224B09"/>
    <w:rsid w:val="002251E6"/>
    <w:rsid w:val="00226AC2"/>
    <w:rsid w:val="00227A9F"/>
    <w:rsid w:val="002303ED"/>
    <w:rsid w:val="00230F81"/>
    <w:rsid w:val="00231133"/>
    <w:rsid w:val="0023261C"/>
    <w:rsid w:val="0024321D"/>
    <w:rsid w:val="0024545D"/>
    <w:rsid w:val="00246540"/>
    <w:rsid w:val="002501CC"/>
    <w:rsid w:val="002520AB"/>
    <w:rsid w:val="0025289C"/>
    <w:rsid w:val="00252C58"/>
    <w:rsid w:val="00254288"/>
    <w:rsid w:val="0025490D"/>
    <w:rsid w:val="002570D6"/>
    <w:rsid w:val="002572E1"/>
    <w:rsid w:val="002577BF"/>
    <w:rsid w:val="00257E64"/>
    <w:rsid w:val="00264798"/>
    <w:rsid w:val="00264AFE"/>
    <w:rsid w:val="00265DEB"/>
    <w:rsid w:val="00267D5D"/>
    <w:rsid w:val="00272199"/>
    <w:rsid w:val="002721FF"/>
    <w:rsid w:val="002722AB"/>
    <w:rsid w:val="002727C1"/>
    <w:rsid w:val="00274D00"/>
    <w:rsid w:val="00275251"/>
    <w:rsid w:val="002761F8"/>
    <w:rsid w:val="00276627"/>
    <w:rsid w:val="00276D48"/>
    <w:rsid w:val="00276F25"/>
    <w:rsid w:val="00281C4D"/>
    <w:rsid w:val="0028290E"/>
    <w:rsid w:val="0028309C"/>
    <w:rsid w:val="002840CF"/>
    <w:rsid w:val="0028465A"/>
    <w:rsid w:val="00284BB6"/>
    <w:rsid w:val="00286509"/>
    <w:rsid w:val="00287271"/>
    <w:rsid w:val="00290DF8"/>
    <w:rsid w:val="00292F5D"/>
    <w:rsid w:val="002972A9"/>
    <w:rsid w:val="002979C6"/>
    <w:rsid w:val="002A02B1"/>
    <w:rsid w:val="002A3BD2"/>
    <w:rsid w:val="002A60EE"/>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187B"/>
    <w:rsid w:val="002C1CD8"/>
    <w:rsid w:val="002C3B98"/>
    <w:rsid w:val="002C57EA"/>
    <w:rsid w:val="002C650A"/>
    <w:rsid w:val="002C6B9F"/>
    <w:rsid w:val="002C6F82"/>
    <w:rsid w:val="002D0AE7"/>
    <w:rsid w:val="002D1130"/>
    <w:rsid w:val="002D18E7"/>
    <w:rsid w:val="002D190F"/>
    <w:rsid w:val="002D1EF9"/>
    <w:rsid w:val="002D3129"/>
    <w:rsid w:val="002D6224"/>
    <w:rsid w:val="002D6803"/>
    <w:rsid w:val="002D7C7E"/>
    <w:rsid w:val="002E035E"/>
    <w:rsid w:val="002E1F25"/>
    <w:rsid w:val="002E2707"/>
    <w:rsid w:val="002E2826"/>
    <w:rsid w:val="002E299D"/>
    <w:rsid w:val="002E3034"/>
    <w:rsid w:val="002E61B5"/>
    <w:rsid w:val="002F247E"/>
    <w:rsid w:val="002F356A"/>
    <w:rsid w:val="002F3C69"/>
    <w:rsid w:val="002F3DF6"/>
    <w:rsid w:val="002F5980"/>
    <w:rsid w:val="002F5FD0"/>
    <w:rsid w:val="002F65BE"/>
    <w:rsid w:val="002F6EFB"/>
    <w:rsid w:val="002F741B"/>
    <w:rsid w:val="002F787F"/>
    <w:rsid w:val="003017BF"/>
    <w:rsid w:val="003017FF"/>
    <w:rsid w:val="00301DEC"/>
    <w:rsid w:val="0030238E"/>
    <w:rsid w:val="003043C4"/>
    <w:rsid w:val="003055C0"/>
    <w:rsid w:val="00305BB2"/>
    <w:rsid w:val="003075AD"/>
    <w:rsid w:val="0031094F"/>
    <w:rsid w:val="003124C5"/>
    <w:rsid w:val="00312A42"/>
    <w:rsid w:val="00312C40"/>
    <w:rsid w:val="003137C1"/>
    <w:rsid w:val="003142C1"/>
    <w:rsid w:val="00315356"/>
    <w:rsid w:val="0031753C"/>
    <w:rsid w:val="003177CF"/>
    <w:rsid w:val="003209CD"/>
    <w:rsid w:val="00320C61"/>
    <w:rsid w:val="00320C6F"/>
    <w:rsid w:val="00322943"/>
    <w:rsid w:val="00323718"/>
    <w:rsid w:val="0032570A"/>
    <w:rsid w:val="00325A27"/>
    <w:rsid w:val="00325FF0"/>
    <w:rsid w:val="00326F9A"/>
    <w:rsid w:val="003302C3"/>
    <w:rsid w:val="00331305"/>
    <w:rsid w:val="00332AA5"/>
    <w:rsid w:val="00332D88"/>
    <w:rsid w:val="00334FD6"/>
    <w:rsid w:val="003358B2"/>
    <w:rsid w:val="003359E9"/>
    <w:rsid w:val="0033603B"/>
    <w:rsid w:val="00337D63"/>
    <w:rsid w:val="00340D67"/>
    <w:rsid w:val="00341F66"/>
    <w:rsid w:val="00342284"/>
    <w:rsid w:val="003424BD"/>
    <w:rsid w:val="0034250E"/>
    <w:rsid w:val="0034297A"/>
    <w:rsid w:val="003432AE"/>
    <w:rsid w:val="00347805"/>
    <w:rsid w:val="00347C7F"/>
    <w:rsid w:val="00350435"/>
    <w:rsid w:val="003514EA"/>
    <w:rsid w:val="00352696"/>
    <w:rsid w:val="00353115"/>
    <w:rsid w:val="00353398"/>
    <w:rsid w:val="00353BAD"/>
    <w:rsid w:val="00355F02"/>
    <w:rsid w:val="00355FD6"/>
    <w:rsid w:val="003564FC"/>
    <w:rsid w:val="00357C60"/>
    <w:rsid w:val="0036004E"/>
    <w:rsid w:val="0036031D"/>
    <w:rsid w:val="00360A54"/>
    <w:rsid w:val="00361B43"/>
    <w:rsid w:val="00362008"/>
    <w:rsid w:val="00362091"/>
    <w:rsid w:val="00363985"/>
    <w:rsid w:val="003642D1"/>
    <w:rsid w:val="00364588"/>
    <w:rsid w:val="00365F21"/>
    <w:rsid w:val="00366C8D"/>
    <w:rsid w:val="00367C4B"/>
    <w:rsid w:val="00370780"/>
    <w:rsid w:val="00370F18"/>
    <w:rsid w:val="0037136D"/>
    <w:rsid w:val="0037293E"/>
    <w:rsid w:val="00372B47"/>
    <w:rsid w:val="0037402C"/>
    <w:rsid w:val="00374655"/>
    <w:rsid w:val="0037496C"/>
    <w:rsid w:val="003749A8"/>
    <w:rsid w:val="00374D1B"/>
    <w:rsid w:val="0037680C"/>
    <w:rsid w:val="00377737"/>
    <w:rsid w:val="00377F85"/>
    <w:rsid w:val="00380E86"/>
    <w:rsid w:val="00381911"/>
    <w:rsid w:val="00382074"/>
    <w:rsid w:val="00382097"/>
    <w:rsid w:val="00383967"/>
    <w:rsid w:val="00383DAD"/>
    <w:rsid w:val="00385565"/>
    <w:rsid w:val="00385BB2"/>
    <w:rsid w:val="003873BA"/>
    <w:rsid w:val="00387484"/>
    <w:rsid w:val="0038754C"/>
    <w:rsid w:val="00390957"/>
    <w:rsid w:val="00391378"/>
    <w:rsid w:val="00393208"/>
    <w:rsid w:val="00393FD5"/>
    <w:rsid w:val="00394F09"/>
    <w:rsid w:val="00396F81"/>
    <w:rsid w:val="003A1C92"/>
    <w:rsid w:val="003A40C2"/>
    <w:rsid w:val="003A4D38"/>
    <w:rsid w:val="003A67A2"/>
    <w:rsid w:val="003A683C"/>
    <w:rsid w:val="003A695A"/>
    <w:rsid w:val="003A6E0A"/>
    <w:rsid w:val="003B0342"/>
    <w:rsid w:val="003B0D5E"/>
    <w:rsid w:val="003B11B1"/>
    <w:rsid w:val="003B3323"/>
    <w:rsid w:val="003B3B02"/>
    <w:rsid w:val="003B40F8"/>
    <w:rsid w:val="003C0558"/>
    <w:rsid w:val="003C28FA"/>
    <w:rsid w:val="003C44DB"/>
    <w:rsid w:val="003C48EA"/>
    <w:rsid w:val="003C6C92"/>
    <w:rsid w:val="003C7901"/>
    <w:rsid w:val="003D5712"/>
    <w:rsid w:val="003D58B7"/>
    <w:rsid w:val="003D64F4"/>
    <w:rsid w:val="003D6D62"/>
    <w:rsid w:val="003D7169"/>
    <w:rsid w:val="003D7D11"/>
    <w:rsid w:val="003E1100"/>
    <w:rsid w:val="003E1855"/>
    <w:rsid w:val="003E188F"/>
    <w:rsid w:val="003E322C"/>
    <w:rsid w:val="003E404C"/>
    <w:rsid w:val="003E4BDD"/>
    <w:rsid w:val="003E589D"/>
    <w:rsid w:val="003E6894"/>
    <w:rsid w:val="003F318E"/>
    <w:rsid w:val="003F33BA"/>
    <w:rsid w:val="003F6A8B"/>
    <w:rsid w:val="003F6F8C"/>
    <w:rsid w:val="003F7877"/>
    <w:rsid w:val="004003AD"/>
    <w:rsid w:val="004027A5"/>
    <w:rsid w:val="0040349D"/>
    <w:rsid w:val="004035F0"/>
    <w:rsid w:val="00406779"/>
    <w:rsid w:val="004078A6"/>
    <w:rsid w:val="00407D86"/>
    <w:rsid w:val="00411EEE"/>
    <w:rsid w:val="004121B9"/>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AB4"/>
    <w:rsid w:val="004331B8"/>
    <w:rsid w:val="00433309"/>
    <w:rsid w:val="004339F0"/>
    <w:rsid w:val="00433D03"/>
    <w:rsid w:val="0043555F"/>
    <w:rsid w:val="004356EB"/>
    <w:rsid w:val="00436615"/>
    <w:rsid w:val="00436CC7"/>
    <w:rsid w:val="0043717B"/>
    <w:rsid w:val="00437B4C"/>
    <w:rsid w:val="00440493"/>
    <w:rsid w:val="00441402"/>
    <w:rsid w:val="00442FBF"/>
    <w:rsid w:val="00444806"/>
    <w:rsid w:val="00444FFC"/>
    <w:rsid w:val="00445A9F"/>
    <w:rsid w:val="00445DF0"/>
    <w:rsid w:val="00445F02"/>
    <w:rsid w:val="00445F76"/>
    <w:rsid w:val="00446D55"/>
    <w:rsid w:val="0044706B"/>
    <w:rsid w:val="00447761"/>
    <w:rsid w:val="00450473"/>
    <w:rsid w:val="004509D7"/>
    <w:rsid w:val="004517BA"/>
    <w:rsid w:val="0045311C"/>
    <w:rsid w:val="00455523"/>
    <w:rsid w:val="00456D84"/>
    <w:rsid w:val="0045764A"/>
    <w:rsid w:val="00457901"/>
    <w:rsid w:val="004607D6"/>
    <w:rsid w:val="004626C1"/>
    <w:rsid w:val="00462E09"/>
    <w:rsid w:val="00462FE2"/>
    <w:rsid w:val="0046398B"/>
    <w:rsid w:val="004657E0"/>
    <w:rsid w:val="00465F57"/>
    <w:rsid w:val="00466CBB"/>
    <w:rsid w:val="00466DFF"/>
    <w:rsid w:val="00467C80"/>
    <w:rsid w:val="004711CB"/>
    <w:rsid w:val="00471394"/>
    <w:rsid w:val="00471B1C"/>
    <w:rsid w:val="0047333C"/>
    <w:rsid w:val="00473E84"/>
    <w:rsid w:val="00473EB6"/>
    <w:rsid w:val="00474821"/>
    <w:rsid w:val="00474E89"/>
    <w:rsid w:val="004768EC"/>
    <w:rsid w:val="004779AD"/>
    <w:rsid w:val="00477F5F"/>
    <w:rsid w:val="00480DB0"/>
    <w:rsid w:val="00485472"/>
    <w:rsid w:val="0048600A"/>
    <w:rsid w:val="00487C3A"/>
    <w:rsid w:val="00490655"/>
    <w:rsid w:val="004916AD"/>
    <w:rsid w:val="004930EE"/>
    <w:rsid w:val="004933AB"/>
    <w:rsid w:val="0049461F"/>
    <w:rsid w:val="00497473"/>
    <w:rsid w:val="00497EB5"/>
    <w:rsid w:val="004A13B5"/>
    <w:rsid w:val="004A152F"/>
    <w:rsid w:val="004A27EB"/>
    <w:rsid w:val="004A2EE6"/>
    <w:rsid w:val="004A324D"/>
    <w:rsid w:val="004A4B95"/>
    <w:rsid w:val="004A7AA2"/>
    <w:rsid w:val="004B0BAE"/>
    <w:rsid w:val="004B1650"/>
    <w:rsid w:val="004B1890"/>
    <w:rsid w:val="004B53FF"/>
    <w:rsid w:val="004B5FDA"/>
    <w:rsid w:val="004B612C"/>
    <w:rsid w:val="004B6B2B"/>
    <w:rsid w:val="004C397A"/>
    <w:rsid w:val="004C3E13"/>
    <w:rsid w:val="004C68F2"/>
    <w:rsid w:val="004C6E20"/>
    <w:rsid w:val="004C77F8"/>
    <w:rsid w:val="004D3060"/>
    <w:rsid w:val="004D3D11"/>
    <w:rsid w:val="004D5549"/>
    <w:rsid w:val="004D7F13"/>
    <w:rsid w:val="004E2517"/>
    <w:rsid w:val="004E38B6"/>
    <w:rsid w:val="004E3E45"/>
    <w:rsid w:val="004E4586"/>
    <w:rsid w:val="004E6F06"/>
    <w:rsid w:val="004F0B8C"/>
    <w:rsid w:val="004F10DF"/>
    <w:rsid w:val="004F17E6"/>
    <w:rsid w:val="004F2551"/>
    <w:rsid w:val="004F457D"/>
    <w:rsid w:val="004F48F6"/>
    <w:rsid w:val="004F5991"/>
    <w:rsid w:val="004F5CD1"/>
    <w:rsid w:val="004F63A0"/>
    <w:rsid w:val="00500246"/>
    <w:rsid w:val="0050103B"/>
    <w:rsid w:val="005023F9"/>
    <w:rsid w:val="00503224"/>
    <w:rsid w:val="00503835"/>
    <w:rsid w:val="005038EE"/>
    <w:rsid w:val="00504D6E"/>
    <w:rsid w:val="005065DB"/>
    <w:rsid w:val="00506A82"/>
    <w:rsid w:val="00507EFD"/>
    <w:rsid w:val="00511905"/>
    <w:rsid w:val="00513E92"/>
    <w:rsid w:val="005150CE"/>
    <w:rsid w:val="00515EE7"/>
    <w:rsid w:val="005162C8"/>
    <w:rsid w:val="0051686E"/>
    <w:rsid w:val="00516FA5"/>
    <w:rsid w:val="0051710C"/>
    <w:rsid w:val="005175E8"/>
    <w:rsid w:val="00517C07"/>
    <w:rsid w:val="005225E5"/>
    <w:rsid w:val="00522E36"/>
    <w:rsid w:val="00522FA5"/>
    <w:rsid w:val="0052379B"/>
    <w:rsid w:val="0052379E"/>
    <w:rsid w:val="00524250"/>
    <w:rsid w:val="00524759"/>
    <w:rsid w:val="00524EDC"/>
    <w:rsid w:val="0052506E"/>
    <w:rsid w:val="00525920"/>
    <w:rsid w:val="005259C4"/>
    <w:rsid w:val="00525AB8"/>
    <w:rsid w:val="005264DF"/>
    <w:rsid w:val="00530766"/>
    <w:rsid w:val="0053385B"/>
    <w:rsid w:val="00534AA8"/>
    <w:rsid w:val="00535D28"/>
    <w:rsid w:val="00536AEF"/>
    <w:rsid w:val="00536E16"/>
    <w:rsid w:val="005404ED"/>
    <w:rsid w:val="005406A4"/>
    <w:rsid w:val="00541142"/>
    <w:rsid w:val="005427DC"/>
    <w:rsid w:val="005428C9"/>
    <w:rsid w:val="00543BEF"/>
    <w:rsid w:val="0054450C"/>
    <w:rsid w:val="00544BE6"/>
    <w:rsid w:val="00545238"/>
    <w:rsid w:val="00545C91"/>
    <w:rsid w:val="00545CBC"/>
    <w:rsid w:val="00546216"/>
    <w:rsid w:val="00546CA0"/>
    <w:rsid w:val="00547421"/>
    <w:rsid w:val="005506EF"/>
    <w:rsid w:val="00550C11"/>
    <w:rsid w:val="00552983"/>
    <w:rsid w:val="005532E1"/>
    <w:rsid w:val="005537D7"/>
    <w:rsid w:val="00553A59"/>
    <w:rsid w:val="005541A3"/>
    <w:rsid w:val="0055494A"/>
    <w:rsid w:val="00555933"/>
    <w:rsid w:val="00555E5C"/>
    <w:rsid w:val="00557A10"/>
    <w:rsid w:val="00557AB8"/>
    <w:rsid w:val="00557BF6"/>
    <w:rsid w:val="00560733"/>
    <w:rsid w:val="00560825"/>
    <w:rsid w:val="00561E1F"/>
    <w:rsid w:val="005622D1"/>
    <w:rsid w:val="005627FF"/>
    <w:rsid w:val="005641B7"/>
    <w:rsid w:val="00564487"/>
    <w:rsid w:val="00564B48"/>
    <w:rsid w:val="00570AD6"/>
    <w:rsid w:val="00573D02"/>
    <w:rsid w:val="00574EB9"/>
    <w:rsid w:val="005750D2"/>
    <w:rsid w:val="00576145"/>
    <w:rsid w:val="00580023"/>
    <w:rsid w:val="00581B80"/>
    <w:rsid w:val="005821DE"/>
    <w:rsid w:val="00583D3A"/>
    <w:rsid w:val="00584831"/>
    <w:rsid w:val="00584BCD"/>
    <w:rsid w:val="00585B06"/>
    <w:rsid w:val="00586A32"/>
    <w:rsid w:val="005875A0"/>
    <w:rsid w:val="00591DE4"/>
    <w:rsid w:val="00592565"/>
    <w:rsid w:val="005949CD"/>
    <w:rsid w:val="00597822"/>
    <w:rsid w:val="00597ACA"/>
    <w:rsid w:val="005A0534"/>
    <w:rsid w:val="005A0753"/>
    <w:rsid w:val="005A2095"/>
    <w:rsid w:val="005A250C"/>
    <w:rsid w:val="005A38E7"/>
    <w:rsid w:val="005A54C5"/>
    <w:rsid w:val="005A5D8A"/>
    <w:rsid w:val="005B02DF"/>
    <w:rsid w:val="005B2032"/>
    <w:rsid w:val="005B2595"/>
    <w:rsid w:val="005B2B44"/>
    <w:rsid w:val="005B3B33"/>
    <w:rsid w:val="005B4F39"/>
    <w:rsid w:val="005B630F"/>
    <w:rsid w:val="005C10B1"/>
    <w:rsid w:val="005C3E6D"/>
    <w:rsid w:val="005C5B77"/>
    <w:rsid w:val="005C73F2"/>
    <w:rsid w:val="005D0BC1"/>
    <w:rsid w:val="005D0D9C"/>
    <w:rsid w:val="005D26B5"/>
    <w:rsid w:val="005D2FE8"/>
    <w:rsid w:val="005D4282"/>
    <w:rsid w:val="005D5A3B"/>
    <w:rsid w:val="005D65C2"/>
    <w:rsid w:val="005E0315"/>
    <w:rsid w:val="005E03B3"/>
    <w:rsid w:val="005E0A0D"/>
    <w:rsid w:val="005E1DD1"/>
    <w:rsid w:val="005E321A"/>
    <w:rsid w:val="005E334B"/>
    <w:rsid w:val="005E3EAB"/>
    <w:rsid w:val="005E424E"/>
    <w:rsid w:val="005E510A"/>
    <w:rsid w:val="005E587B"/>
    <w:rsid w:val="005F1FAA"/>
    <w:rsid w:val="005F3AF8"/>
    <w:rsid w:val="005F7893"/>
    <w:rsid w:val="00600435"/>
    <w:rsid w:val="0060093C"/>
    <w:rsid w:val="00601DDD"/>
    <w:rsid w:val="006028C8"/>
    <w:rsid w:val="00603FFF"/>
    <w:rsid w:val="0060449C"/>
    <w:rsid w:val="00606596"/>
    <w:rsid w:val="0060679D"/>
    <w:rsid w:val="00611389"/>
    <w:rsid w:val="00611E47"/>
    <w:rsid w:val="00613B78"/>
    <w:rsid w:val="0061439A"/>
    <w:rsid w:val="00614AB7"/>
    <w:rsid w:val="00616CD6"/>
    <w:rsid w:val="006173F5"/>
    <w:rsid w:val="00621A12"/>
    <w:rsid w:val="00623DFE"/>
    <w:rsid w:val="00624386"/>
    <w:rsid w:val="00627E20"/>
    <w:rsid w:val="00630648"/>
    <w:rsid w:val="00631D0B"/>
    <w:rsid w:val="006336D6"/>
    <w:rsid w:val="00634554"/>
    <w:rsid w:val="00635836"/>
    <w:rsid w:val="00636076"/>
    <w:rsid w:val="006371C5"/>
    <w:rsid w:val="006418A2"/>
    <w:rsid w:val="00642396"/>
    <w:rsid w:val="00642A13"/>
    <w:rsid w:val="0064325B"/>
    <w:rsid w:val="00644140"/>
    <w:rsid w:val="00644B11"/>
    <w:rsid w:val="00645002"/>
    <w:rsid w:val="00645C14"/>
    <w:rsid w:val="0064628A"/>
    <w:rsid w:val="00647C59"/>
    <w:rsid w:val="0065158A"/>
    <w:rsid w:val="00652444"/>
    <w:rsid w:val="006526E8"/>
    <w:rsid w:val="006530A6"/>
    <w:rsid w:val="00653572"/>
    <w:rsid w:val="006549A8"/>
    <w:rsid w:val="00660C50"/>
    <w:rsid w:val="00660F5D"/>
    <w:rsid w:val="0066155D"/>
    <w:rsid w:val="00662312"/>
    <w:rsid w:val="006628A4"/>
    <w:rsid w:val="0066291F"/>
    <w:rsid w:val="00664B02"/>
    <w:rsid w:val="00667803"/>
    <w:rsid w:val="00670379"/>
    <w:rsid w:val="00671CFE"/>
    <w:rsid w:val="00672D65"/>
    <w:rsid w:val="006730D2"/>
    <w:rsid w:val="00673AF6"/>
    <w:rsid w:val="0067463E"/>
    <w:rsid w:val="006748A4"/>
    <w:rsid w:val="00675681"/>
    <w:rsid w:val="00676219"/>
    <w:rsid w:val="00676C22"/>
    <w:rsid w:val="00676D04"/>
    <w:rsid w:val="006779B4"/>
    <w:rsid w:val="0068097B"/>
    <w:rsid w:val="00681EDA"/>
    <w:rsid w:val="00682E63"/>
    <w:rsid w:val="00683D04"/>
    <w:rsid w:val="00684298"/>
    <w:rsid w:val="0068433A"/>
    <w:rsid w:val="006846DB"/>
    <w:rsid w:val="00684BB0"/>
    <w:rsid w:val="00684BFE"/>
    <w:rsid w:val="0068538B"/>
    <w:rsid w:val="0068777B"/>
    <w:rsid w:val="00690FE2"/>
    <w:rsid w:val="006921FA"/>
    <w:rsid w:val="00692ACC"/>
    <w:rsid w:val="00692DBC"/>
    <w:rsid w:val="006940F4"/>
    <w:rsid w:val="00695255"/>
    <w:rsid w:val="00695A6F"/>
    <w:rsid w:val="0069674D"/>
    <w:rsid w:val="006A1091"/>
    <w:rsid w:val="006A1D13"/>
    <w:rsid w:val="006A38C2"/>
    <w:rsid w:val="006A41E5"/>
    <w:rsid w:val="006A4459"/>
    <w:rsid w:val="006A5E19"/>
    <w:rsid w:val="006A6CFA"/>
    <w:rsid w:val="006B0964"/>
    <w:rsid w:val="006B0E22"/>
    <w:rsid w:val="006B0FAB"/>
    <w:rsid w:val="006B123F"/>
    <w:rsid w:val="006B2A4B"/>
    <w:rsid w:val="006B2FCF"/>
    <w:rsid w:val="006B4D0A"/>
    <w:rsid w:val="006B638B"/>
    <w:rsid w:val="006B6485"/>
    <w:rsid w:val="006B66BF"/>
    <w:rsid w:val="006B6F26"/>
    <w:rsid w:val="006B7323"/>
    <w:rsid w:val="006C01C0"/>
    <w:rsid w:val="006C20DC"/>
    <w:rsid w:val="006C636F"/>
    <w:rsid w:val="006D0C17"/>
    <w:rsid w:val="006D0CBF"/>
    <w:rsid w:val="006D10C0"/>
    <w:rsid w:val="006D196D"/>
    <w:rsid w:val="006D2BD4"/>
    <w:rsid w:val="006D2FFF"/>
    <w:rsid w:val="006D4268"/>
    <w:rsid w:val="006D5173"/>
    <w:rsid w:val="006D70E4"/>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6F2C"/>
    <w:rsid w:val="006F7B37"/>
    <w:rsid w:val="00700C44"/>
    <w:rsid w:val="007011A1"/>
    <w:rsid w:val="0070387B"/>
    <w:rsid w:val="00703F52"/>
    <w:rsid w:val="007043C6"/>
    <w:rsid w:val="00704A5B"/>
    <w:rsid w:val="007057DD"/>
    <w:rsid w:val="00705CCE"/>
    <w:rsid w:val="00706A94"/>
    <w:rsid w:val="00706F99"/>
    <w:rsid w:val="0070720A"/>
    <w:rsid w:val="007104BB"/>
    <w:rsid w:val="00710777"/>
    <w:rsid w:val="00710812"/>
    <w:rsid w:val="00710C20"/>
    <w:rsid w:val="00710D42"/>
    <w:rsid w:val="00711229"/>
    <w:rsid w:val="00712C9A"/>
    <w:rsid w:val="00713F57"/>
    <w:rsid w:val="007162DE"/>
    <w:rsid w:val="00716E0C"/>
    <w:rsid w:val="00720977"/>
    <w:rsid w:val="007219A0"/>
    <w:rsid w:val="007248AE"/>
    <w:rsid w:val="00724FA2"/>
    <w:rsid w:val="0072589B"/>
    <w:rsid w:val="00727A3C"/>
    <w:rsid w:val="00730687"/>
    <w:rsid w:val="007308BA"/>
    <w:rsid w:val="00732200"/>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2763"/>
    <w:rsid w:val="007550A5"/>
    <w:rsid w:val="00755748"/>
    <w:rsid w:val="00760105"/>
    <w:rsid w:val="00765532"/>
    <w:rsid w:val="00765704"/>
    <w:rsid w:val="00766F4D"/>
    <w:rsid w:val="0076765A"/>
    <w:rsid w:val="0076765D"/>
    <w:rsid w:val="00770EA3"/>
    <w:rsid w:val="007711C4"/>
    <w:rsid w:val="00771C8A"/>
    <w:rsid w:val="007756F5"/>
    <w:rsid w:val="0077582D"/>
    <w:rsid w:val="007776AC"/>
    <w:rsid w:val="00777A69"/>
    <w:rsid w:val="00780D47"/>
    <w:rsid w:val="00780EC9"/>
    <w:rsid w:val="0078172E"/>
    <w:rsid w:val="00785DD2"/>
    <w:rsid w:val="007864F8"/>
    <w:rsid w:val="00787AFD"/>
    <w:rsid w:val="00791E00"/>
    <w:rsid w:val="007920FD"/>
    <w:rsid w:val="00792CF3"/>
    <w:rsid w:val="00793E75"/>
    <w:rsid w:val="007942E1"/>
    <w:rsid w:val="0079435C"/>
    <w:rsid w:val="00797673"/>
    <w:rsid w:val="007979E7"/>
    <w:rsid w:val="007A04AF"/>
    <w:rsid w:val="007A05EB"/>
    <w:rsid w:val="007A1152"/>
    <w:rsid w:val="007A16CC"/>
    <w:rsid w:val="007A1CB2"/>
    <w:rsid w:val="007A2E49"/>
    <w:rsid w:val="007A5381"/>
    <w:rsid w:val="007A5C1C"/>
    <w:rsid w:val="007A7466"/>
    <w:rsid w:val="007A78A4"/>
    <w:rsid w:val="007B06EF"/>
    <w:rsid w:val="007B0DB0"/>
    <w:rsid w:val="007B2595"/>
    <w:rsid w:val="007B4631"/>
    <w:rsid w:val="007B4817"/>
    <w:rsid w:val="007B4878"/>
    <w:rsid w:val="007B54D2"/>
    <w:rsid w:val="007C00D8"/>
    <w:rsid w:val="007C0440"/>
    <w:rsid w:val="007C0A76"/>
    <w:rsid w:val="007C138C"/>
    <w:rsid w:val="007C1CDB"/>
    <w:rsid w:val="007C3295"/>
    <w:rsid w:val="007C3C3C"/>
    <w:rsid w:val="007C3D1F"/>
    <w:rsid w:val="007C3F04"/>
    <w:rsid w:val="007C404B"/>
    <w:rsid w:val="007C4154"/>
    <w:rsid w:val="007C7274"/>
    <w:rsid w:val="007D048C"/>
    <w:rsid w:val="007D398F"/>
    <w:rsid w:val="007D3A1A"/>
    <w:rsid w:val="007D4E8A"/>
    <w:rsid w:val="007D5237"/>
    <w:rsid w:val="007D52ED"/>
    <w:rsid w:val="007D5CB3"/>
    <w:rsid w:val="007D7786"/>
    <w:rsid w:val="007E27E8"/>
    <w:rsid w:val="007E32D9"/>
    <w:rsid w:val="007E4771"/>
    <w:rsid w:val="007E598A"/>
    <w:rsid w:val="007E6319"/>
    <w:rsid w:val="007E6539"/>
    <w:rsid w:val="007E66BA"/>
    <w:rsid w:val="007E7CEF"/>
    <w:rsid w:val="007E7D64"/>
    <w:rsid w:val="007F076D"/>
    <w:rsid w:val="007F187D"/>
    <w:rsid w:val="007F220B"/>
    <w:rsid w:val="007F2EA2"/>
    <w:rsid w:val="007F3F29"/>
    <w:rsid w:val="007F4DC9"/>
    <w:rsid w:val="007F5AFB"/>
    <w:rsid w:val="007F6BCE"/>
    <w:rsid w:val="0080058A"/>
    <w:rsid w:val="00803C12"/>
    <w:rsid w:val="00804AB1"/>
    <w:rsid w:val="00804F95"/>
    <w:rsid w:val="00804FF3"/>
    <w:rsid w:val="00805B77"/>
    <w:rsid w:val="0080721B"/>
    <w:rsid w:val="008078C2"/>
    <w:rsid w:val="00811793"/>
    <w:rsid w:val="00812152"/>
    <w:rsid w:val="00814E1D"/>
    <w:rsid w:val="008150D0"/>
    <w:rsid w:val="00822838"/>
    <w:rsid w:val="008229EC"/>
    <w:rsid w:val="0082336D"/>
    <w:rsid w:val="0082337E"/>
    <w:rsid w:val="00824E40"/>
    <w:rsid w:val="0082547C"/>
    <w:rsid w:val="008254D5"/>
    <w:rsid w:val="00826028"/>
    <w:rsid w:val="00827F0E"/>
    <w:rsid w:val="00830414"/>
    <w:rsid w:val="00830486"/>
    <w:rsid w:val="0083308D"/>
    <w:rsid w:val="00833AEB"/>
    <w:rsid w:val="00834089"/>
    <w:rsid w:val="00834608"/>
    <w:rsid w:val="00834885"/>
    <w:rsid w:val="00835C81"/>
    <w:rsid w:val="00841FB3"/>
    <w:rsid w:val="008431CC"/>
    <w:rsid w:val="008432E3"/>
    <w:rsid w:val="00843A4D"/>
    <w:rsid w:val="00844431"/>
    <w:rsid w:val="00844C8B"/>
    <w:rsid w:val="00846A55"/>
    <w:rsid w:val="0084724E"/>
    <w:rsid w:val="00847625"/>
    <w:rsid w:val="00847A37"/>
    <w:rsid w:val="00847C4F"/>
    <w:rsid w:val="008500B2"/>
    <w:rsid w:val="0085068E"/>
    <w:rsid w:val="00851C64"/>
    <w:rsid w:val="00852F95"/>
    <w:rsid w:val="008534BF"/>
    <w:rsid w:val="00855E1B"/>
    <w:rsid w:val="00856A1F"/>
    <w:rsid w:val="00857C99"/>
    <w:rsid w:val="00857E90"/>
    <w:rsid w:val="008614F9"/>
    <w:rsid w:val="00861E5A"/>
    <w:rsid w:val="00862079"/>
    <w:rsid w:val="008645BC"/>
    <w:rsid w:val="00864B8C"/>
    <w:rsid w:val="0086648C"/>
    <w:rsid w:val="00867E36"/>
    <w:rsid w:val="0087068A"/>
    <w:rsid w:val="008714BB"/>
    <w:rsid w:val="00871D84"/>
    <w:rsid w:val="00871E35"/>
    <w:rsid w:val="0087337C"/>
    <w:rsid w:val="00874F09"/>
    <w:rsid w:val="00875354"/>
    <w:rsid w:val="008762F3"/>
    <w:rsid w:val="00877340"/>
    <w:rsid w:val="00880050"/>
    <w:rsid w:val="00880D7E"/>
    <w:rsid w:val="00880DBC"/>
    <w:rsid w:val="008838EF"/>
    <w:rsid w:val="00883983"/>
    <w:rsid w:val="00883AA7"/>
    <w:rsid w:val="00884CFB"/>
    <w:rsid w:val="008909DF"/>
    <w:rsid w:val="008910F0"/>
    <w:rsid w:val="00892755"/>
    <w:rsid w:val="00894575"/>
    <w:rsid w:val="00896DC9"/>
    <w:rsid w:val="00896F24"/>
    <w:rsid w:val="00897342"/>
    <w:rsid w:val="008975CD"/>
    <w:rsid w:val="008A0556"/>
    <w:rsid w:val="008A071A"/>
    <w:rsid w:val="008A150E"/>
    <w:rsid w:val="008A32B4"/>
    <w:rsid w:val="008A3C53"/>
    <w:rsid w:val="008A40AB"/>
    <w:rsid w:val="008A4335"/>
    <w:rsid w:val="008A7173"/>
    <w:rsid w:val="008A71E2"/>
    <w:rsid w:val="008A7B07"/>
    <w:rsid w:val="008A7E34"/>
    <w:rsid w:val="008B01BA"/>
    <w:rsid w:val="008B21BC"/>
    <w:rsid w:val="008B2A8C"/>
    <w:rsid w:val="008B2B76"/>
    <w:rsid w:val="008B3B01"/>
    <w:rsid w:val="008B3C4D"/>
    <w:rsid w:val="008B5BF0"/>
    <w:rsid w:val="008B5E61"/>
    <w:rsid w:val="008B75E9"/>
    <w:rsid w:val="008B796A"/>
    <w:rsid w:val="008B7DC6"/>
    <w:rsid w:val="008C0A18"/>
    <w:rsid w:val="008C0F70"/>
    <w:rsid w:val="008C369A"/>
    <w:rsid w:val="008C36C4"/>
    <w:rsid w:val="008C3A51"/>
    <w:rsid w:val="008C4C27"/>
    <w:rsid w:val="008C4D20"/>
    <w:rsid w:val="008C5E72"/>
    <w:rsid w:val="008D00DC"/>
    <w:rsid w:val="008D1480"/>
    <w:rsid w:val="008D3646"/>
    <w:rsid w:val="008D4434"/>
    <w:rsid w:val="008D5530"/>
    <w:rsid w:val="008D777A"/>
    <w:rsid w:val="008D7A93"/>
    <w:rsid w:val="008E2B8D"/>
    <w:rsid w:val="008E3B72"/>
    <w:rsid w:val="008E5105"/>
    <w:rsid w:val="008E55B1"/>
    <w:rsid w:val="008E62EB"/>
    <w:rsid w:val="008E7682"/>
    <w:rsid w:val="008E7EE0"/>
    <w:rsid w:val="008F0758"/>
    <w:rsid w:val="008F0F9A"/>
    <w:rsid w:val="008F1180"/>
    <w:rsid w:val="008F2857"/>
    <w:rsid w:val="008F3DF1"/>
    <w:rsid w:val="008F42C2"/>
    <w:rsid w:val="008F468A"/>
    <w:rsid w:val="008F53A4"/>
    <w:rsid w:val="008F5910"/>
    <w:rsid w:val="008F5D93"/>
    <w:rsid w:val="008F5FF6"/>
    <w:rsid w:val="008F604B"/>
    <w:rsid w:val="008F6C1E"/>
    <w:rsid w:val="008F731E"/>
    <w:rsid w:val="008F7F2B"/>
    <w:rsid w:val="00900897"/>
    <w:rsid w:val="00900A33"/>
    <w:rsid w:val="0090223B"/>
    <w:rsid w:val="00902910"/>
    <w:rsid w:val="00902E1A"/>
    <w:rsid w:val="009037B5"/>
    <w:rsid w:val="00903AC2"/>
    <w:rsid w:val="00903D9F"/>
    <w:rsid w:val="00904007"/>
    <w:rsid w:val="00905729"/>
    <w:rsid w:val="0090600C"/>
    <w:rsid w:val="00906221"/>
    <w:rsid w:val="0091080F"/>
    <w:rsid w:val="00911BFA"/>
    <w:rsid w:val="00911E6D"/>
    <w:rsid w:val="009131B1"/>
    <w:rsid w:val="00913522"/>
    <w:rsid w:val="00913572"/>
    <w:rsid w:val="0091513D"/>
    <w:rsid w:val="00915A43"/>
    <w:rsid w:val="00915D9E"/>
    <w:rsid w:val="00922089"/>
    <w:rsid w:val="009227A5"/>
    <w:rsid w:val="00923AF2"/>
    <w:rsid w:val="00925101"/>
    <w:rsid w:val="009258E3"/>
    <w:rsid w:val="00926DC1"/>
    <w:rsid w:val="00931AB3"/>
    <w:rsid w:val="009321ED"/>
    <w:rsid w:val="0093232D"/>
    <w:rsid w:val="00932745"/>
    <w:rsid w:val="0093350A"/>
    <w:rsid w:val="009344A7"/>
    <w:rsid w:val="009366D8"/>
    <w:rsid w:val="00937064"/>
    <w:rsid w:val="009370AA"/>
    <w:rsid w:val="00937144"/>
    <w:rsid w:val="00937277"/>
    <w:rsid w:val="00937856"/>
    <w:rsid w:val="009434F5"/>
    <w:rsid w:val="009437C0"/>
    <w:rsid w:val="00947526"/>
    <w:rsid w:val="0095037B"/>
    <w:rsid w:val="00952C75"/>
    <w:rsid w:val="009563F3"/>
    <w:rsid w:val="00956AF7"/>
    <w:rsid w:val="00956CAE"/>
    <w:rsid w:val="009571AB"/>
    <w:rsid w:val="0096234F"/>
    <w:rsid w:val="00964728"/>
    <w:rsid w:val="00965589"/>
    <w:rsid w:val="00965915"/>
    <w:rsid w:val="00965DEA"/>
    <w:rsid w:val="00967560"/>
    <w:rsid w:val="00967D8A"/>
    <w:rsid w:val="0097358C"/>
    <w:rsid w:val="009739EE"/>
    <w:rsid w:val="0097449F"/>
    <w:rsid w:val="009754DB"/>
    <w:rsid w:val="0097732B"/>
    <w:rsid w:val="00977995"/>
    <w:rsid w:val="009808ED"/>
    <w:rsid w:val="00982B6C"/>
    <w:rsid w:val="00983C09"/>
    <w:rsid w:val="00985CF5"/>
    <w:rsid w:val="00986FE9"/>
    <w:rsid w:val="00987D67"/>
    <w:rsid w:val="00987DAA"/>
    <w:rsid w:val="00987F71"/>
    <w:rsid w:val="00990AEF"/>
    <w:rsid w:val="0099222B"/>
    <w:rsid w:val="00992E4B"/>
    <w:rsid w:val="00994224"/>
    <w:rsid w:val="00994808"/>
    <w:rsid w:val="00996924"/>
    <w:rsid w:val="009A09E6"/>
    <w:rsid w:val="009A2252"/>
    <w:rsid w:val="009A327A"/>
    <w:rsid w:val="009A37DA"/>
    <w:rsid w:val="009A3D17"/>
    <w:rsid w:val="009A405F"/>
    <w:rsid w:val="009A4901"/>
    <w:rsid w:val="009A521E"/>
    <w:rsid w:val="009A5235"/>
    <w:rsid w:val="009A6697"/>
    <w:rsid w:val="009A6D25"/>
    <w:rsid w:val="009B0355"/>
    <w:rsid w:val="009B12D9"/>
    <w:rsid w:val="009B2094"/>
    <w:rsid w:val="009B54BC"/>
    <w:rsid w:val="009B55BA"/>
    <w:rsid w:val="009B5ACB"/>
    <w:rsid w:val="009B5F89"/>
    <w:rsid w:val="009B60C2"/>
    <w:rsid w:val="009B782E"/>
    <w:rsid w:val="009C36A5"/>
    <w:rsid w:val="009C3D4C"/>
    <w:rsid w:val="009C47F9"/>
    <w:rsid w:val="009C4A06"/>
    <w:rsid w:val="009C4B25"/>
    <w:rsid w:val="009C4C40"/>
    <w:rsid w:val="009C51A2"/>
    <w:rsid w:val="009C79D4"/>
    <w:rsid w:val="009D0F3E"/>
    <w:rsid w:val="009D25EB"/>
    <w:rsid w:val="009D289C"/>
    <w:rsid w:val="009D45CA"/>
    <w:rsid w:val="009D554B"/>
    <w:rsid w:val="009D7C14"/>
    <w:rsid w:val="009E10DE"/>
    <w:rsid w:val="009E36B4"/>
    <w:rsid w:val="009E3D16"/>
    <w:rsid w:val="009E436E"/>
    <w:rsid w:val="009E4F97"/>
    <w:rsid w:val="009E5C7C"/>
    <w:rsid w:val="009E6034"/>
    <w:rsid w:val="009E6951"/>
    <w:rsid w:val="009E6E6D"/>
    <w:rsid w:val="009E75C1"/>
    <w:rsid w:val="009E783D"/>
    <w:rsid w:val="009E7E6E"/>
    <w:rsid w:val="009F0066"/>
    <w:rsid w:val="009F031A"/>
    <w:rsid w:val="009F3013"/>
    <w:rsid w:val="009F4FB9"/>
    <w:rsid w:val="009F616B"/>
    <w:rsid w:val="009F6374"/>
    <w:rsid w:val="009F67EF"/>
    <w:rsid w:val="00A0401F"/>
    <w:rsid w:val="00A05105"/>
    <w:rsid w:val="00A054D3"/>
    <w:rsid w:val="00A06622"/>
    <w:rsid w:val="00A0671C"/>
    <w:rsid w:val="00A0736D"/>
    <w:rsid w:val="00A109F9"/>
    <w:rsid w:val="00A10F9E"/>
    <w:rsid w:val="00A1114B"/>
    <w:rsid w:val="00A11B7F"/>
    <w:rsid w:val="00A11C98"/>
    <w:rsid w:val="00A126DB"/>
    <w:rsid w:val="00A128FD"/>
    <w:rsid w:val="00A12D70"/>
    <w:rsid w:val="00A13691"/>
    <w:rsid w:val="00A136AB"/>
    <w:rsid w:val="00A15051"/>
    <w:rsid w:val="00A152EC"/>
    <w:rsid w:val="00A1597E"/>
    <w:rsid w:val="00A16910"/>
    <w:rsid w:val="00A174C3"/>
    <w:rsid w:val="00A178B0"/>
    <w:rsid w:val="00A2015B"/>
    <w:rsid w:val="00A20B32"/>
    <w:rsid w:val="00A22ABF"/>
    <w:rsid w:val="00A2306B"/>
    <w:rsid w:val="00A23FB6"/>
    <w:rsid w:val="00A2437D"/>
    <w:rsid w:val="00A2701B"/>
    <w:rsid w:val="00A27995"/>
    <w:rsid w:val="00A32677"/>
    <w:rsid w:val="00A32D47"/>
    <w:rsid w:val="00A34179"/>
    <w:rsid w:val="00A342D2"/>
    <w:rsid w:val="00A401FF"/>
    <w:rsid w:val="00A40D67"/>
    <w:rsid w:val="00A419B0"/>
    <w:rsid w:val="00A41EBF"/>
    <w:rsid w:val="00A428B6"/>
    <w:rsid w:val="00A467A5"/>
    <w:rsid w:val="00A50057"/>
    <w:rsid w:val="00A50253"/>
    <w:rsid w:val="00A50471"/>
    <w:rsid w:val="00A52499"/>
    <w:rsid w:val="00A54FAA"/>
    <w:rsid w:val="00A55302"/>
    <w:rsid w:val="00A568A4"/>
    <w:rsid w:val="00A56A75"/>
    <w:rsid w:val="00A56C88"/>
    <w:rsid w:val="00A5708C"/>
    <w:rsid w:val="00A5758A"/>
    <w:rsid w:val="00A60312"/>
    <w:rsid w:val="00A628F5"/>
    <w:rsid w:val="00A63F78"/>
    <w:rsid w:val="00A6582A"/>
    <w:rsid w:val="00A65BDC"/>
    <w:rsid w:val="00A661B3"/>
    <w:rsid w:val="00A66599"/>
    <w:rsid w:val="00A70C57"/>
    <w:rsid w:val="00A728E0"/>
    <w:rsid w:val="00A74082"/>
    <w:rsid w:val="00A74728"/>
    <w:rsid w:val="00A74EB8"/>
    <w:rsid w:val="00A80BE1"/>
    <w:rsid w:val="00A80D4D"/>
    <w:rsid w:val="00A80FAA"/>
    <w:rsid w:val="00A8131A"/>
    <w:rsid w:val="00A824D0"/>
    <w:rsid w:val="00A824E4"/>
    <w:rsid w:val="00A8250C"/>
    <w:rsid w:val="00A826F7"/>
    <w:rsid w:val="00A82DD5"/>
    <w:rsid w:val="00A84993"/>
    <w:rsid w:val="00A8542F"/>
    <w:rsid w:val="00A85767"/>
    <w:rsid w:val="00A85F3C"/>
    <w:rsid w:val="00A877CC"/>
    <w:rsid w:val="00A90AE2"/>
    <w:rsid w:val="00A923F8"/>
    <w:rsid w:val="00A92DA3"/>
    <w:rsid w:val="00A94F0B"/>
    <w:rsid w:val="00A9556E"/>
    <w:rsid w:val="00A95B71"/>
    <w:rsid w:val="00A96F58"/>
    <w:rsid w:val="00AA0CFA"/>
    <w:rsid w:val="00AA2CD4"/>
    <w:rsid w:val="00AA39DE"/>
    <w:rsid w:val="00AA5E6B"/>
    <w:rsid w:val="00AA62BC"/>
    <w:rsid w:val="00AA681D"/>
    <w:rsid w:val="00AB0229"/>
    <w:rsid w:val="00AB0C4B"/>
    <w:rsid w:val="00AB2D17"/>
    <w:rsid w:val="00AB3556"/>
    <w:rsid w:val="00AB5724"/>
    <w:rsid w:val="00AB764C"/>
    <w:rsid w:val="00AC2674"/>
    <w:rsid w:val="00AC500D"/>
    <w:rsid w:val="00AC5A1B"/>
    <w:rsid w:val="00AC64CD"/>
    <w:rsid w:val="00AD06F0"/>
    <w:rsid w:val="00AD08DC"/>
    <w:rsid w:val="00AD14B6"/>
    <w:rsid w:val="00AD1969"/>
    <w:rsid w:val="00AD2174"/>
    <w:rsid w:val="00AD42B6"/>
    <w:rsid w:val="00AD46B8"/>
    <w:rsid w:val="00AD4F08"/>
    <w:rsid w:val="00AD554A"/>
    <w:rsid w:val="00AD586F"/>
    <w:rsid w:val="00AD61DC"/>
    <w:rsid w:val="00AE1CAA"/>
    <w:rsid w:val="00AE46C4"/>
    <w:rsid w:val="00AE4D4B"/>
    <w:rsid w:val="00AE5BDC"/>
    <w:rsid w:val="00AE5FC7"/>
    <w:rsid w:val="00AE6FAD"/>
    <w:rsid w:val="00AF0246"/>
    <w:rsid w:val="00AF0C12"/>
    <w:rsid w:val="00AF187F"/>
    <w:rsid w:val="00AF4058"/>
    <w:rsid w:val="00AF52C1"/>
    <w:rsid w:val="00AF56D8"/>
    <w:rsid w:val="00AF7278"/>
    <w:rsid w:val="00AF7454"/>
    <w:rsid w:val="00B010D2"/>
    <w:rsid w:val="00B010D4"/>
    <w:rsid w:val="00B017BD"/>
    <w:rsid w:val="00B02E5A"/>
    <w:rsid w:val="00B0457A"/>
    <w:rsid w:val="00B05365"/>
    <w:rsid w:val="00B055FD"/>
    <w:rsid w:val="00B06471"/>
    <w:rsid w:val="00B06E81"/>
    <w:rsid w:val="00B07505"/>
    <w:rsid w:val="00B135CF"/>
    <w:rsid w:val="00B139F0"/>
    <w:rsid w:val="00B155F8"/>
    <w:rsid w:val="00B15F6A"/>
    <w:rsid w:val="00B168D4"/>
    <w:rsid w:val="00B16983"/>
    <w:rsid w:val="00B16D45"/>
    <w:rsid w:val="00B17EA5"/>
    <w:rsid w:val="00B20DD0"/>
    <w:rsid w:val="00B22B88"/>
    <w:rsid w:val="00B23655"/>
    <w:rsid w:val="00B23955"/>
    <w:rsid w:val="00B24014"/>
    <w:rsid w:val="00B24EE5"/>
    <w:rsid w:val="00B25E96"/>
    <w:rsid w:val="00B304FA"/>
    <w:rsid w:val="00B30DE2"/>
    <w:rsid w:val="00B312EA"/>
    <w:rsid w:val="00B32065"/>
    <w:rsid w:val="00B33C97"/>
    <w:rsid w:val="00B33CCB"/>
    <w:rsid w:val="00B34036"/>
    <w:rsid w:val="00B37FA0"/>
    <w:rsid w:val="00B417CF"/>
    <w:rsid w:val="00B41D50"/>
    <w:rsid w:val="00B43147"/>
    <w:rsid w:val="00B43334"/>
    <w:rsid w:val="00B44B10"/>
    <w:rsid w:val="00B45A5A"/>
    <w:rsid w:val="00B47775"/>
    <w:rsid w:val="00B51C97"/>
    <w:rsid w:val="00B52F1B"/>
    <w:rsid w:val="00B551AF"/>
    <w:rsid w:val="00B55B28"/>
    <w:rsid w:val="00B562B0"/>
    <w:rsid w:val="00B563CA"/>
    <w:rsid w:val="00B56C06"/>
    <w:rsid w:val="00B5732A"/>
    <w:rsid w:val="00B610AE"/>
    <w:rsid w:val="00B6110D"/>
    <w:rsid w:val="00B63A8C"/>
    <w:rsid w:val="00B641A7"/>
    <w:rsid w:val="00B64598"/>
    <w:rsid w:val="00B651B3"/>
    <w:rsid w:val="00B65BBD"/>
    <w:rsid w:val="00B6626C"/>
    <w:rsid w:val="00B67129"/>
    <w:rsid w:val="00B71343"/>
    <w:rsid w:val="00B713D4"/>
    <w:rsid w:val="00B720B2"/>
    <w:rsid w:val="00B73F1C"/>
    <w:rsid w:val="00B76F10"/>
    <w:rsid w:val="00B77E51"/>
    <w:rsid w:val="00B809C3"/>
    <w:rsid w:val="00B835E3"/>
    <w:rsid w:val="00B83973"/>
    <w:rsid w:val="00B8563F"/>
    <w:rsid w:val="00B85BB6"/>
    <w:rsid w:val="00B90660"/>
    <w:rsid w:val="00B9070B"/>
    <w:rsid w:val="00B92E0A"/>
    <w:rsid w:val="00B93B3C"/>
    <w:rsid w:val="00B95055"/>
    <w:rsid w:val="00B953A2"/>
    <w:rsid w:val="00B957BD"/>
    <w:rsid w:val="00B95E46"/>
    <w:rsid w:val="00B964F0"/>
    <w:rsid w:val="00BA5100"/>
    <w:rsid w:val="00BA6482"/>
    <w:rsid w:val="00BB1981"/>
    <w:rsid w:val="00BB341F"/>
    <w:rsid w:val="00BB3761"/>
    <w:rsid w:val="00BB4552"/>
    <w:rsid w:val="00BB4810"/>
    <w:rsid w:val="00BB7062"/>
    <w:rsid w:val="00BB7736"/>
    <w:rsid w:val="00BC0954"/>
    <w:rsid w:val="00BC1EDA"/>
    <w:rsid w:val="00BC2532"/>
    <w:rsid w:val="00BC330A"/>
    <w:rsid w:val="00BC3CCC"/>
    <w:rsid w:val="00BC445B"/>
    <w:rsid w:val="00BC7DE5"/>
    <w:rsid w:val="00BD04C6"/>
    <w:rsid w:val="00BD07DD"/>
    <w:rsid w:val="00BD21BB"/>
    <w:rsid w:val="00BD2CED"/>
    <w:rsid w:val="00BD3C9A"/>
    <w:rsid w:val="00BD4104"/>
    <w:rsid w:val="00BD413E"/>
    <w:rsid w:val="00BD4EA6"/>
    <w:rsid w:val="00BD5B97"/>
    <w:rsid w:val="00BD606F"/>
    <w:rsid w:val="00BD6656"/>
    <w:rsid w:val="00BD78C9"/>
    <w:rsid w:val="00BE06D0"/>
    <w:rsid w:val="00BE1179"/>
    <w:rsid w:val="00BE2965"/>
    <w:rsid w:val="00BE2A13"/>
    <w:rsid w:val="00BE2A99"/>
    <w:rsid w:val="00BE461A"/>
    <w:rsid w:val="00BE514F"/>
    <w:rsid w:val="00BE5793"/>
    <w:rsid w:val="00BE73EC"/>
    <w:rsid w:val="00BF0AB7"/>
    <w:rsid w:val="00BF1356"/>
    <w:rsid w:val="00BF3623"/>
    <w:rsid w:val="00BF3D0E"/>
    <w:rsid w:val="00BF7894"/>
    <w:rsid w:val="00C009AB"/>
    <w:rsid w:val="00C00C95"/>
    <w:rsid w:val="00C017B0"/>
    <w:rsid w:val="00C028F0"/>
    <w:rsid w:val="00C02C08"/>
    <w:rsid w:val="00C05F6E"/>
    <w:rsid w:val="00C06309"/>
    <w:rsid w:val="00C06FC2"/>
    <w:rsid w:val="00C074F7"/>
    <w:rsid w:val="00C07B04"/>
    <w:rsid w:val="00C10951"/>
    <w:rsid w:val="00C1194C"/>
    <w:rsid w:val="00C13490"/>
    <w:rsid w:val="00C1402E"/>
    <w:rsid w:val="00C17536"/>
    <w:rsid w:val="00C20D3E"/>
    <w:rsid w:val="00C20DCB"/>
    <w:rsid w:val="00C20E39"/>
    <w:rsid w:val="00C21172"/>
    <w:rsid w:val="00C223DD"/>
    <w:rsid w:val="00C2256B"/>
    <w:rsid w:val="00C24368"/>
    <w:rsid w:val="00C24718"/>
    <w:rsid w:val="00C2652E"/>
    <w:rsid w:val="00C274D6"/>
    <w:rsid w:val="00C277B0"/>
    <w:rsid w:val="00C33169"/>
    <w:rsid w:val="00C338B0"/>
    <w:rsid w:val="00C34068"/>
    <w:rsid w:val="00C34E51"/>
    <w:rsid w:val="00C35E90"/>
    <w:rsid w:val="00C365C6"/>
    <w:rsid w:val="00C37180"/>
    <w:rsid w:val="00C440A9"/>
    <w:rsid w:val="00C453A6"/>
    <w:rsid w:val="00C4563E"/>
    <w:rsid w:val="00C46637"/>
    <w:rsid w:val="00C47EC4"/>
    <w:rsid w:val="00C50340"/>
    <w:rsid w:val="00C506B0"/>
    <w:rsid w:val="00C520C0"/>
    <w:rsid w:val="00C53503"/>
    <w:rsid w:val="00C54B31"/>
    <w:rsid w:val="00C54B65"/>
    <w:rsid w:val="00C55F43"/>
    <w:rsid w:val="00C569CF"/>
    <w:rsid w:val="00C571CD"/>
    <w:rsid w:val="00C57225"/>
    <w:rsid w:val="00C57DED"/>
    <w:rsid w:val="00C640E2"/>
    <w:rsid w:val="00C649D3"/>
    <w:rsid w:val="00C65FF3"/>
    <w:rsid w:val="00C66864"/>
    <w:rsid w:val="00C66DAF"/>
    <w:rsid w:val="00C672F8"/>
    <w:rsid w:val="00C70879"/>
    <w:rsid w:val="00C710A5"/>
    <w:rsid w:val="00C722FA"/>
    <w:rsid w:val="00C73265"/>
    <w:rsid w:val="00C74AD8"/>
    <w:rsid w:val="00C760F0"/>
    <w:rsid w:val="00C80B59"/>
    <w:rsid w:val="00C81B9C"/>
    <w:rsid w:val="00C837C1"/>
    <w:rsid w:val="00C84436"/>
    <w:rsid w:val="00C85407"/>
    <w:rsid w:val="00C8542A"/>
    <w:rsid w:val="00C8608D"/>
    <w:rsid w:val="00C8608F"/>
    <w:rsid w:val="00C9076A"/>
    <w:rsid w:val="00C92821"/>
    <w:rsid w:val="00C934B9"/>
    <w:rsid w:val="00C93E81"/>
    <w:rsid w:val="00C947F0"/>
    <w:rsid w:val="00C95111"/>
    <w:rsid w:val="00C95723"/>
    <w:rsid w:val="00C9655D"/>
    <w:rsid w:val="00C965E3"/>
    <w:rsid w:val="00C9698B"/>
    <w:rsid w:val="00C96E2E"/>
    <w:rsid w:val="00C9702A"/>
    <w:rsid w:val="00CA1BAE"/>
    <w:rsid w:val="00CA2017"/>
    <w:rsid w:val="00CA3B95"/>
    <w:rsid w:val="00CA4520"/>
    <w:rsid w:val="00CA5707"/>
    <w:rsid w:val="00CA7668"/>
    <w:rsid w:val="00CA778E"/>
    <w:rsid w:val="00CB0F2F"/>
    <w:rsid w:val="00CB4B08"/>
    <w:rsid w:val="00CB5209"/>
    <w:rsid w:val="00CB52B5"/>
    <w:rsid w:val="00CB611E"/>
    <w:rsid w:val="00CC1CD6"/>
    <w:rsid w:val="00CC2CFE"/>
    <w:rsid w:val="00CC2D85"/>
    <w:rsid w:val="00CC4EF6"/>
    <w:rsid w:val="00CC50E4"/>
    <w:rsid w:val="00CC5CF5"/>
    <w:rsid w:val="00CD0485"/>
    <w:rsid w:val="00CD2914"/>
    <w:rsid w:val="00CD33D0"/>
    <w:rsid w:val="00CD3AAE"/>
    <w:rsid w:val="00CD416D"/>
    <w:rsid w:val="00CD4251"/>
    <w:rsid w:val="00CD5EDF"/>
    <w:rsid w:val="00CD7178"/>
    <w:rsid w:val="00CD7B65"/>
    <w:rsid w:val="00CE1907"/>
    <w:rsid w:val="00CE2D5C"/>
    <w:rsid w:val="00CE3F13"/>
    <w:rsid w:val="00CE4C8F"/>
    <w:rsid w:val="00CE59A7"/>
    <w:rsid w:val="00CE5D5F"/>
    <w:rsid w:val="00CE71B7"/>
    <w:rsid w:val="00CE78BA"/>
    <w:rsid w:val="00CF0177"/>
    <w:rsid w:val="00CF24F1"/>
    <w:rsid w:val="00CF5576"/>
    <w:rsid w:val="00CF64BD"/>
    <w:rsid w:val="00CF66DF"/>
    <w:rsid w:val="00D00FBA"/>
    <w:rsid w:val="00D0105D"/>
    <w:rsid w:val="00D01124"/>
    <w:rsid w:val="00D01797"/>
    <w:rsid w:val="00D02C9B"/>
    <w:rsid w:val="00D03E92"/>
    <w:rsid w:val="00D05A2B"/>
    <w:rsid w:val="00D0608A"/>
    <w:rsid w:val="00D065C4"/>
    <w:rsid w:val="00D101D6"/>
    <w:rsid w:val="00D102AA"/>
    <w:rsid w:val="00D10F47"/>
    <w:rsid w:val="00D11A37"/>
    <w:rsid w:val="00D11B04"/>
    <w:rsid w:val="00D12650"/>
    <w:rsid w:val="00D12AA1"/>
    <w:rsid w:val="00D12E13"/>
    <w:rsid w:val="00D14378"/>
    <w:rsid w:val="00D1673A"/>
    <w:rsid w:val="00D1677B"/>
    <w:rsid w:val="00D16F90"/>
    <w:rsid w:val="00D209E8"/>
    <w:rsid w:val="00D24657"/>
    <w:rsid w:val="00D24DB5"/>
    <w:rsid w:val="00D271CE"/>
    <w:rsid w:val="00D27DE0"/>
    <w:rsid w:val="00D3280C"/>
    <w:rsid w:val="00D32D14"/>
    <w:rsid w:val="00D331E7"/>
    <w:rsid w:val="00D33A3E"/>
    <w:rsid w:val="00D33CA2"/>
    <w:rsid w:val="00D3405A"/>
    <w:rsid w:val="00D349EB"/>
    <w:rsid w:val="00D35655"/>
    <w:rsid w:val="00D35D1D"/>
    <w:rsid w:val="00D40A45"/>
    <w:rsid w:val="00D40AE8"/>
    <w:rsid w:val="00D4170B"/>
    <w:rsid w:val="00D41E62"/>
    <w:rsid w:val="00D4572E"/>
    <w:rsid w:val="00D45FE0"/>
    <w:rsid w:val="00D46DBE"/>
    <w:rsid w:val="00D4728F"/>
    <w:rsid w:val="00D47A02"/>
    <w:rsid w:val="00D543A2"/>
    <w:rsid w:val="00D54EA6"/>
    <w:rsid w:val="00D551C2"/>
    <w:rsid w:val="00D56105"/>
    <w:rsid w:val="00D562DF"/>
    <w:rsid w:val="00D56DB5"/>
    <w:rsid w:val="00D57D89"/>
    <w:rsid w:val="00D57EE8"/>
    <w:rsid w:val="00D60325"/>
    <w:rsid w:val="00D606FC"/>
    <w:rsid w:val="00D613D2"/>
    <w:rsid w:val="00D615A8"/>
    <w:rsid w:val="00D617FF"/>
    <w:rsid w:val="00D62C02"/>
    <w:rsid w:val="00D64720"/>
    <w:rsid w:val="00D66BE8"/>
    <w:rsid w:val="00D71184"/>
    <w:rsid w:val="00D711CF"/>
    <w:rsid w:val="00D73802"/>
    <w:rsid w:val="00D742BD"/>
    <w:rsid w:val="00D75775"/>
    <w:rsid w:val="00D75DF5"/>
    <w:rsid w:val="00D80341"/>
    <w:rsid w:val="00D80E63"/>
    <w:rsid w:val="00D842BD"/>
    <w:rsid w:val="00D851C5"/>
    <w:rsid w:val="00D85724"/>
    <w:rsid w:val="00D86318"/>
    <w:rsid w:val="00D869BB"/>
    <w:rsid w:val="00D86BFB"/>
    <w:rsid w:val="00D91356"/>
    <w:rsid w:val="00D91736"/>
    <w:rsid w:val="00D958AC"/>
    <w:rsid w:val="00D95A36"/>
    <w:rsid w:val="00D95BF6"/>
    <w:rsid w:val="00D96319"/>
    <w:rsid w:val="00D979B0"/>
    <w:rsid w:val="00DA233E"/>
    <w:rsid w:val="00DA2B26"/>
    <w:rsid w:val="00DA2E1F"/>
    <w:rsid w:val="00DA3068"/>
    <w:rsid w:val="00DA62E9"/>
    <w:rsid w:val="00DA7E93"/>
    <w:rsid w:val="00DB0668"/>
    <w:rsid w:val="00DB1016"/>
    <w:rsid w:val="00DB11B6"/>
    <w:rsid w:val="00DB15E3"/>
    <w:rsid w:val="00DB2829"/>
    <w:rsid w:val="00DB4063"/>
    <w:rsid w:val="00DB6282"/>
    <w:rsid w:val="00DC116E"/>
    <w:rsid w:val="00DC1E0C"/>
    <w:rsid w:val="00DC3A73"/>
    <w:rsid w:val="00DC4BB1"/>
    <w:rsid w:val="00DC7D5F"/>
    <w:rsid w:val="00DD2841"/>
    <w:rsid w:val="00DD4764"/>
    <w:rsid w:val="00DD5568"/>
    <w:rsid w:val="00DD5C08"/>
    <w:rsid w:val="00DD5E76"/>
    <w:rsid w:val="00DD690D"/>
    <w:rsid w:val="00DD6D3C"/>
    <w:rsid w:val="00DD73B8"/>
    <w:rsid w:val="00DE0215"/>
    <w:rsid w:val="00DE0CF4"/>
    <w:rsid w:val="00DE0D46"/>
    <w:rsid w:val="00DE230B"/>
    <w:rsid w:val="00DE298D"/>
    <w:rsid w:val="00DE720E"/>
    <w:rsid w:val="00DE7C28"/>
    <w:rsid w:val="00DF166D"/>
    <w:rsid w:val="00DF2158"/>
    <w:rsid w:val="00DF25DB"/>
    <w:rsid w:val="00DF34C0"/>
    <w:rsid w:val="00DF3599"/>
    <w:rsid w:val="00DF47B9"/>
    <w:rsid w:val="00DF5CFC"/>
    <w:rsid w:val="00DF72B8"/>
    <w:rsid w:val="00DF7B1C"/>
    <w:rsid w:val="00DF7D3D"/>
    <w:rsid w:val="00DF7F52"/>
    <w:rsid w:val="00E01842"/>
    <w:rsid w:val="00E02C68"/>
    <w:rsid w:val="00E03E3D"/>
    <w:rsid w:val="00E04B50"/>
    <w:rsid w:val="00E06D6B"/>
    <w:rsid w:val="00E06DD8"/>
    <w:rsid w:val="00E07470"/>
    <w:rsid w:val="00E10A4F"/>
    <w:rsid w:val="00E126E3"/>
    <w:rsid w:val="00E12D60"/>
    <w:rsid w:val="00E14588"/>
    <w:rsid w:val="00E148D8"/>
    <w:rsid w:val="00E14D00"/>
    <w:rsid w:val="00E150A8"/>
    <w:rsid w:val="00E157BA"/>
    <w:rsid w:val="00E161FD"/>
    <w:rsid w:val="00E167CC"/>
    <w:rsid w:val="00E17261"/>
    <w:rsid w:val="00E21E03"/>
    <w:rsid w:val="00E234EC"/>
    <w:rsid w:val="00E237A8"/>
    <w:rsid w:val="00E23B05"/>
    <w:rsid w:val="00E24178"/>
    <w:rsid w:val="00E25E14"/>
    <w:rsid w:val="00E262E5"/>
    <w:rsid w:val="00E263FD"/>
    <w:rsid w:val="00E27BCC"/>
    <w:rsid w:val="00E3043D"/>
    <w:rsid w:val="00E31896"/>
    <w:rsid w:val="00E31CAB"/>
    <w:rsid w:val="00E320DE"/>
    <w:rsid w:val="00E3670D"/>
    <w:rsid w:val="00E40A12"/>
    <w:rsid w:val="00E43623"/>
    <w:rsid w:val="00E43D9E"/>
    <w:rsid w:val="00E44DBB"/>
    <w:rsid w:val="00E45354"/>
    <w:rsid w:val="00E4612B"/>
    <w:rsid w:val="00E46AE6"/>
    <w:rsid w:val="00E4710D"/>
    <w:rsid w:val="00E5108D"/>
    <w:rsid w:val="00E52610"/>
    <w:rsid w:val="00E52C1C"/>
    <w:rsid w:val="00E548A7"/>
    <w:rsid w:val="00E55031"/>
    <w:rsid w:val="00E55360"/>
    <w:rsid w:val="00E55FF1"/>
    <w:rsid w:val="00E56224"/>
    <w:rsid w:val="00E56CF0"/>
    <w:rsid w:val="00E56E5D"/>
    <w:rsid w:val="00E579BE"/>
    <w:rsid w:val="00E57BFC"/>
    <w:rsid w:val="00E60433"/>
    <w:rsid w:val="00E624A9"/>
    <w:rsid w:val="00E62B2C"/>
    <w:rsid w:val="00E62BEF"/>
    <w:rsid w:val="00E62E14"/>
    <w:rsid w:val="00E64B4E"/>
    <w:rsid w:val="00E655F8"/>
    <w:rsid w:val="00E65C8D"/>
    <w:rsid w:val="00E66BD6"/>
    <w:rsid w:val="00E675F6"/>
    <w:rsid w:val="00E70639"/>
    <w:rsid w:val="00E70659"/>
    <w:rsid w:val="00E72173"/>
    <w:rsid w:val="00E72536"/>
    <w:rsid w:val="00E726E0"/>
    <w:rsid w:val="00E727E5"/>
    <w:rsid w:val="00E72FBE"/>
    <w:rsid w:val="00E73241"/>
    <w:rsid w:val="00E73885"/>
    <w:rsid w:val="00E7429D"/>
    <w:rsid w:val="00E74DCD"/>
    <w:rsid w:val="00E760D0"/>
    <w:rsid w:val="00E768E7"/>
    <w:rsid w:val="00E805CA"/>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39E0"/>
    <w:rsid w:val="00E93F03"/>
    <w:rsid w:val="00E94CED"/>
    <w:rsid w:val="00E95088"/>
    <w:rsid w:val="00E9582E"/>
    <w:rsid w:val="00E95E65"/>
    <w:rsid w:val="00E97729"/>
    <w:rsid w:val="00EA0467"/>
    <w:rsid w:val="00EA192E"/>
    <w:rsid w:val="00EA30F2"/>
    <w:rsid w:val="00EA6E2D"/>
    <w:rsid w:val="00EA7727"/>
    <w:rsid w:val="00EB09F7"/>
    <w:rsid w:val="00EB14EF"/>
    <w:rsid w:val="00EB3086"/>
    <w:rsid w:val="00EB31DF"/>
    <w:rsid w:val="00EB3BCC"/>
    <w:rsid w:val="00EB60FA"/>
    <w:rsid w:val="00EB656B"/>
    <w:rsid w:val="00EB6A99"/>
    <w:rsid w:val="00EB7304"/>
    <w:rsid w:val="00EB7EF8"/>
    <w:rsid w:val="00EC0477"/>
    <w:rsid w:val="00EC36B1"/>
    <w:rsid w:val="00EC3FB7"/>
    <w:rsid w:val="00EC469E"/>
    <w:rsid w:val="00EC7B60"/>
    <w:rsid w:val="00ED0540"/>
    <w:rsid w:val="00ED1A4C"/>
    <w:rsid w:val="00ED4708"/>
    <w:rsid w:val="00ED47A8"/>
    <w:rsid w:val="00ED604D"/>
    <w:rsid w:val="00ED7AF1"/>
    <w:rsid w:val="00ED7D87"/>
    <w:rsid w:val="00EE111A"/>
    <w:rsid w:val="00EE3250"/>
    <w:rsid w:val="00EE3FC9"/>
    <w:rsid w:val="00EE56D1"/>
    <w:rsid w:val="00EE598E"/>
    <w:rsid w:val="00EE59CF"/>
    <w:rsid w:val="00EE61A6"/>
    <w:rsid w:val="00EE6E11"/>
    <w:rsid w:val="00EE7242"/>
    <w:rsid w:val="00EE7B17"/>
    <w:rsid w:val="00EF0E32"/>
    <w:rsid w:val="00EF204A"/>
    <w:rsid w:val="00EF20F7"/>
    <w:rsid w:val="00EF21AF"/>
    <w:rsid w:val="00EF5142"/>
    <w:rsid w:val="00EF66BB"/>
    <w:rsid w:val="00EF7B27"/>
    <w:rsid w:val="00F01270"/>
    <w:rsid w:val="00F0181A"/>
    <w:rsid w:val="00F029F1"/>
    <w:rsid w:val="00F03ED1"/>
    <w:rsid w:val="00F040EA"/>
    <w:rsid w:val="00F06980"/>
    <w:rsid w:val="00F1025C"/>
    <w:rsid w:val="00F11660"/>
    <w:rsid w:val="00F1249A"/>
    <w:rsid w:val="00F12A79"/>
    <w:rsid w:val="00F12FC9"/>
    <w:rsid w:val="00F15CB2"/>
    <w:rsid w:val="00F160AF"/>
    <w:rsid w:val="00F161F2"/>
    <w:rsid w:val="00F166BD"/>
    <w:rsid w:val="00F21128"/>
    <w:rsid w:val="00F211BD"/>
    <w:rsid w:val="00F23418"/>
    <w:rsid w:val="00F23A4A"/>
    <w:rsid w:val="00F265C8"/>
    <w:rsid w:val="00F2711D"/>
    <w:rsid w:val="00F30C02"/>
    <w:rsid w:val="00F314D2"/>
    <w:rsid w:val="00F32B7B"/>
    <w:rsid w:val="00F32DB4"/>
    <w:rsid w:val="00F34562"/>
    <w:rsid w:val="00F34DBA"/>
    <w:rsid w:val="00F34E51"/>
    <w:rsid w:val="00F354F5"/>
    <w:rsid w:val="00F356E4"/>
    <w:rsid w:val="00F37B1E"/>
    <w:rsid w:val="00F43ED8"/>
    <w:rsid w:val="00F4405B"/>
    <w:rsid w:val="00F47638"/>
    <w:rsid w:val="00F5081C"/>
    <w:rsid w:val="00F51114"/>
    <w:rsid w:val="00F51702"/>
    <w:rsid w:val="00F51BC0"/>
    <w:rsid w:val="00F54497"/>
    <w:rsid w:val="00F544A5"/>
    <w:rsid w:val="00F55036"/>
    <w:rsid w:val="00F55C34"/>
    <w:rsid w:val="00F565AC"/>
    <w:rsid w:val="00F56892"/>
    <w:rsid w:val="00F56FDE"/>
    <w:rsid w:val="00F60505"/>
    <w:rsid w:val="00F6050D"/>
    <w:rsid w:val="00F612D9"/>
    <w:rsid w:val="00F62106"/>
    <w:rsid w:val="00F62BD5"/>
    <w:rsid w:val="00F66C1B"/>
    <w:rsid w:val="00F67CD7"/>
    <w:rsid w:val="00F7258E"/>
    <w:rsid w:val="00F72C4A"/>
    <w:rsid w:val="00F72ECD"/>
    <w:rsid w:val="00F738A8"/>
    <w:rsid w:val="00F75B37"/>
    <w:rsid w:val="00F75BA4"/>
    <w:rsid w:val="00F77915"/>
    <w:rsid w:val="00F80E94"/>
    <w:rsid w:val="00F829DE"/>
    <w:rsid w:val="00F83694"/>
    <w:rsid w:val="00F83E27"/>
    <w:rsid w:val="00F854E6"/>
    <w:rsid w:val="00F87835"/>
    <w:rsid w:val="00F87A0D"/>
    <w:rsid w:val="00F90DB7"/>
    <w:rsid w:val="00F92FDF"/>
    <w:rsid w:val="00F95B37"/>
    <w:rsid w:val="00FA13C1"/>
    <w:rsid w:val="00FA21C3"/>
    <w:rsid w:val="00FA2E88"/>
    <w:rsid w:val="00FA37F5"/>
    <w:rsid w:val="00FB0F0F"/>
    <w:rsid w:val="00FB2199"/>
    <w:rsid w:val="00FB2EBE"/>
    <w:rsid w:val="00FB4255"/>
    <w:rsid w:val="00FB4859"/>
    <w:rsid w:val="00FB679D"/>
    <w:rsid w:val="00FB67DF"/>
    <w:rsid w:val="00FB69DA"/>
    <w:rsid w:val="00FB7144"/>
    <w:rsid w:val="00FB7A1D"/>
    <w:rsid w:val="00FB7AB4"/>
    <w:rsid w:val="00FC1C06"/>
    <w:rsid w:val="00FC1D9E"/>
    <w:rsid w:val="00FC2297"/>
    <w:rsid w:val="00FC2FC6"/>
    <w:rsid w:val="00FC34A8"/>
    <w:rsid w:val="00FC3F74"/>
    <w:rsid w:val="00FC465D"/>
    <w:rsid w:val="00FC6581"/>
    <w:rsid w:val="00FC6BF0"/>
    <w:rsid w:val="00FC73E7"/>
    <w:rsid w:val="00FD038B"/>
    <w:rsid w:val="00FD0F12"/>
    <w:rsid w:val="00FD18AD"/>
    <w:rsid w:val="00FD24E3"/>
    <w:rsid w:val="00FD3FC0"/>
    <w:rsid w:val="00FE0189"/>
    <w:rsid w:val="00FE0C09"/>
    <w:rsid w:val="00FE1EBB"/>
    <w:rsid w:val="00FE2F97"/>
    <w:rsid w:val="00FE3011"/>
    <w:rsid w:val="00FE4D1E"/>
    <w:rsid w:val="00FE4FA7"/>
    <w:rsid w:val="00FE53BF"/>
    <w:rsid w:val="00FE63E0"/>
    <w:rsid w:val="00FE6789"/>
    <w:rsid w:val="00FE6A56"/>
    <w:rsid w:val="00FF0023"/>
    <w:rsid w:val="00FF0987"/>
    <w:rsid w:val="00FF21D7"/>
    <w:rsid w:val="00FF389B"/>
    <w:rsid w:val="00FF5A4E"/>
    <w:rsid w:val="00FF5C2B"/>
    <w:rsid w:val="00FF6BA3"/>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8E7431"/>
  <w15:docId w15:val="{96757C56-0C1E-4B29-81E8-C256075A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lang w:val="en-US" w:eastAsia="en-US" w:bidi="ar-SA"/>
      </w:rPr>
    </w:rPrDefault>
    <w:pPrDefault>
      <w:pPr>
        <w:spacing w:before="240" w:after="60" w:line="360"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EE6E11"/>
    <w:pPr>
      <w:keepNext/>
      <w:numPr>
        <w:numId w:val="139"/>
      </w:numPr>
      <w:jc w:val="center"/>
      <w:outlineLvl w:val="0"/>
    </w:pPr>
    <w:rPr>
      <w:b/>
      <w:iCs/>
      <w:sz w:val="36"/>
    </w:rPr>
  </w:style>
  <w:style w:type="paragraph" w:styleId="Heading2">
    <w:name w:val="heading 2"/>
    <w:basedOn w:val="Normal"/>
    <w:next w:val="Normal"/>
    <w:qFormat/>
    <w:rsid w:val="001615AA"/>
    <w:pPr>
      <w:keepNext/>
      <w:numPr>
        <w:ilvl w:val="1"/>
        <w:numId w:val="139"/>
      </w:numPr>
      <w:spacing w:before="300"/>
      <w:outlineLvl w:val="1"/>
    </w:pPr>
    <w:rPr>
      <w:b/>
      <w:bCs/>
      <w:sz w:val="28"/>
    </w:rPr>
  </w:style>
  <w:style w:type="paragraph" w:styleId="Heading3">
    <w:name w:val="heading 3"/>
    <w:basedOn w:val="Normal"/>
    <w:next w:val="Normal"/>
    <w:link w:val="Heading3Char"/>
    <w:qFormat/>
    <w:rsid w:val="001615AA"/>
    <w:pPr>
      <w:keepNext/>
      <w:numPr>
        <w:ilvl w:val="2"/>
        <w:numId w:val="139"/>
      </w:numPr>
      <w:outlineLvl w:val="2"/>
    </w:pPr>
    <w:rPr>
      <w:b/>
      <w:bCs/>
      <w:sz w:val="28"/>
      <w:szCs w:val="26"/>
    </w:rPr>
  </w:style>
  <w:style w:type="paragraph" w:styleId="Heading4">
    <w:name w:val="heading 4"/>
    <w:basedOn w:val="Normal"/>
    <w:next w:val="Normal"/>
    <w:qFormat/>
    <w:rsid w:val="00A94F0B"/>
    <w:pPr>
      <w:keepNext/>
      <w:numPr>
        <w:ilvl w:val="3"/>
        <w:numId w:val="139"/>
      </w:numPr>
      <w:outlineLvl w:val="3"/>
    </w:pPr>
    <w:rPr>
      <w:b/>
    </w:rPr>
  </w:style>
  <w:style w:type="paragraph" w:styleId="Heading5">
    <w:name w:val="heading 5"/>
    <w:basedOn w:val="Normal"/>
    <w:next w:val="Normal"/>
    <w:link w:val="Heading5Char"/>
    <w:qFormat/>
    <w:rsid w:val="005E587B"/>
    <w:pPr>
      <w:outlineLvl w:val="4"/>
    </w:pPr>
    <w:rPr>
      <w:rFonts w:ascii="Calibri" w:hAnsi="Calibri"/>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b/>
      <w:sz w:val="22"/>
    </w:rPr>
  </w:style>
  <w:style w:type="paragraph" w:styleId="TOC1">
    <w:name w:val="toc 1"/>
    <w:basedOn w:val="Normal"/>
    <w:next w:val="Normal"/>
    <w:autoRedefine/>
    <w:uiPriority w:val="39"/>
    <w:rsid w:val="00EF21AF"/>
    <w:pPr>
      <w:tabs>
        <w:tab w:val="right" w:leader="dot" w:pos="9072"/>
      </w:tabs>
      <w:spacing w:before="80" w:after="80"/>
      <w:jc w:val="center"/>
    </w:pPr>
    <w:rPr>
      <w:b/>
      <w:noProof/>
      <w:sz w:val="36"/>
      <w:szCs w:val="26"/>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link w:val="Heading1"/>
    <w:uiPriority w:val="9"/>
    <w:rsid w:val="00EE6E11"/>
    <w:rPr>
      <w:b/>
      <w:iCs/>
      <w:sz w:val="36"/>
      <w:szCs w:val="24"/>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link w:val="Heading3"/>
    <w:rsid w:val="001615AA"/>
    <w:rPr>
      <w:b/>
      <w:bCs/>
      <w:sz w:val="28"/>
      <w:szCs w:val="26"/>
    </w:rPr>
  </w:style>
  <w:style w:type="character" w:customStyle="1" w:styleId="Heading5Char">
    <w:name w:val="Heading 5 Char"/>
    <w:link w:val="Heading5"/>
    <w:semiHidden/>
    <w:rsid w:val="005E587B"/>
    <w:rPr>
      <w:rFonts w:ascii="Calibri" w:eastAsia="Times New Roman" w:hAnsi="Calibri" w:cs="Times New Roman"/>
      <w:b/>
      <w:bCs/>
      <w:i/>
      <w:iCs/>
      <w:sz w:val="26"/>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qFormat/>
    <w:rsid w:val="00BD4104"/>
    <w:pPr>
      <w:spacing w:before="80" w:after="80" w:line="312" w:lineRule="auto"/>
      <w:ind w:firstLine="720"/>
      <w:jc w:val="both"/>
    </w:pPr>
  </w:style>
  <w:style w:type="paragraph" w:styleId="TOC2">
    <w:name w:val="toc 2"/>
    <w:basedOn w:val="Normal"/>
    <w:next w:val="Normal"/>
    <w:autoRedefine/>
    <w:uiPriority w:val="39"/>
    <w:rsid w:val="00C84436"/>
    <w:pPr>
      <w:tabs>
        <w:tab w:val="left" w:pos="1120"/>
        <w:tab w:val="right" w:leader="dot" w:pos="9072"/>
      </w:tabs>
      <w:spacing w:before="80" w:after="80" w:line="312" w:lineRule="auto"/>
      <w:ind w:left="851" w:hanging="284"/>
      <w:jc w:val="both"/>
    </w:pPr>
    <w:rPr>
      <w:noProof/>
    </w:rPr>
  </w:style>
  <w:style w:type="paragraph" w:styleId="TOC3">
    <w:name w:val="toc 3"/>
    <w:basedOn w:val="Normal"/>
    <w:next w:val="Normal"/>
    <w:autoRedefine/>
    <w:uiPriority w:val="39"/>
    <w:rsid w:val="001D143E"/>
    <w:pPr>
      <w:tabs>
        <w:tab w:val="left" w:pos="426"/>
        <w:tab w:val="left" w:pos="1276"/>
        <w:tab w:val="right" w:leader="dot" w:pos="9072"/>
      </w:tabs>
      <w:spacing w:before="80" w:after="80" w:line="312" w:lineRule="auto"/>
      <w:ind w:left="851" w:firstLine="142"/>
      <w:jc w:val="both"/>
    </w:pPr>
  </w:style>
  <w:style w:type="paragraph" w:styleId="TOC4">
    <w:name w:val="toc 4"/>
    <w:basedOn w:val="Normal"/>
    <w:next w:val="Normal"/>
    <w:autoRedefine/>
    <w:uiPriority w:val="39"/>
    <w:rsid w:val="0011494A"/>
    <w:pPr>
      <w:ind w:left="840"/>
    </w:pPr>
  </w:style>
  <w:style w:type="paragraph" w:styleId="TOC5">
    <w:name w:val="toc 5"/>
    <w:basedOn w:val="Normal"/>
    <w:next w:val="Normal"/>
    <w:autoRedefine/>
    <w:uiPriority w:val="39"/>
    <w:rsid w:val="0011494A"/>
    <w:pPr>
      <w:ind w:left="1120"/>
    </w:pPr>
  </w:style>
  <w:style w:type="paragraph" w:styleId="TOCHeading">
    <w:name w:val="TOC Heading"/>
    <w:basedOn w:val="Heading1"/>
    <w:next w:val="Normal"/>
    <w:uiPriority w:val="39"/>
    <w:unhideWhenUsed/>
    <w:qFormat/>
    <w:rsid w:val="0011494A"/>
    <w:pPr>
      <w:keepLines/>
      <w:spacing w:before="480" w:line="276" w:lineRule="auto"/>
      <w:outlineLvl w:val="9"/>
    </w:pPr>
    <w:rPr>
      <w:rFonts w:ascii="Cambria" w:hAnsi="Cambria"/>
      <w:b w:val="0"/>
      <w:bCs/>
      <w:i/>
      <w:iCs w:val="0"/>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19498D"/>
    <w:pPr>
      <w:spacing w:after="200"/>
      <w:jc w:val="center"/>
    </w:pPr>
    <w:rPr>
      <w:bCs/>
      <w:i/>
      <w:szCs w:val="18"/>
    </w:rPr>
  </w:style>
  <w:style w:type="paragraph" w:styleId="TableofFigures">
    <w:name w:val="table of figures"/>
    <w:basedOn w:val="Normal"/>
    <w:next w:val="Normal"/>
    <w:uiPriority w:val="99"/>
    <w:rsid w:val="001C342F"/>
  </w:style>
  <w:style w:type="paragraph" w:customStyle="1" w:styleId="StyleHeading2TimesNewRoman14pt">
    <w:name w:val="Style Heading 2 + Times New Roman 14 pt"/>
    <w:basedOn w:val="Heading2"/>
    <w:autoRedefine/>
    <w:rsid w:val="0038754C"/>
    <w:pPr>
      <w:spacing w:before="360" w:after="80"/>
    </w:pPr>
  </w:style>
  <w:style w:type="paragraph" w:customStyle="1" w:styleId="StyleHeading3TimesNewRomanJustifiedAfter4ptLinesp">
    <w:name w:val="Style Heading 3 + Times New Roman Justified After:  4 pt Line sp..."/>
    <w:basedOn w:val="Heading3"/>
    <w:rsid w:val="004F457D"/>
    <w:pPr>
      <w:spacing w:after="80" w:line="312" w:lineRule="auto"/>
      <w:jc w:val="both"/>
    </w:pPr>
    <w:rPr>
      <w:szCs w:val="20"/>
    </w:rPr>
  </w:style>
  <w:style w:type="paragraph" w:customStyle="1" w:styleId="StyleHeading2TimesNewRoman14pt1">
    <w:name w:val="Style Heading 2 + Times New Roman 14 pt1"/>
    <w:basedOn w:val="Heading2"/>
    <w:rsid w:val="004F457D"/>
    <w:pPr>
      <w:spacing w:before="360"/>
    </w:pPr>
  </w:style>
  <w:style w:type="paragraph" w:customStyle="1" w:styleId="StyleHeading3TimesNewRomanJustifiedBefore4ptAfter">
    <w:name w:val="Style Heading 3 + Times New Roman Justified Before:  4 pt After:..."/>
    <w:basedOn w:val="Heading3"/>
    <w:rsid w:val="004F457D"/>
    <w:pPr>
      <w:spacing w:after="80" w:line="312" w:lineRule="auto"/>
    </w:pPr>
    <w:rPr>
      <w:szCs w:val="20"/>
    </w:rPr>
  </w:style>
  <w:style w:type="paragraph" w:customStyle="1" w:styleId="StyleHeading4TimesNewRoman12ptBoldJustifiedBefore">
    <w:name w:val="Style Heading 4 + Times New Roman 12 pt Bold Justified Before: ..."/>
    <w:basedOn w:val="Heading4"/>
    <w:autoRedefine/>
    <w:rsid w:val="005750D2"/>
    <w:pPr>
      <w:spacing w:before="120" w:after="80" w:line="312" w:lineRule="auto"/>
    </w:pPr>
    <w:rPr>
      <w:b w:val="0"/>
      <w:bCs/>
      <w:sz w:val="24"/>
    </w:rPr>
  </w:style>
  <w:style w:type="paragraph" w:customStyle="1" w:styleId="StyleHeading2TimesNewRoman14ptJustifiedBefore4pt">
    <w:name w:val="Style Heading 2 + Times New Roman 14 pt Justified Before:  4 pt..."/>
    <w:basedOn w:val="Heading2"/>
    <w:autoRedefine/>
    <w:rsid w:val="00274D00"/>
    <w:pPr>
      <w:spacing w:before="240" w:after="80" w:line="312" w:lineRule="auto"/>
    </w:pPr>
  </w:style>
  <w:style w:type="paragraph" w:styleId="Revision">
    <w:name w:val="Revision"/>
    <w:hidden/>
    <w:uiPriority w:val="99"/>
    <w:semiHidden/>
    <w:rsid w:val="00320C61"/>
    <w:rPr>
      <w:rFonts w:ascii="VNtimes new roman" w:hAnsi="VNtimes new roman"/>
      <w:sz w:val="28"/>
      <w:szCs w:val="24"/>
    </w:rPr>
  </w:style>
  <w:style w:type="character" w:customStyle="1" w:styleId="a">
    <w:name w:val="a"/>
    <w:basedOn w:val="DefaultParagraphFont"/>
    <w:rsid w:val="004027A5"/>
  </w:style>
  <w:style w:type="character" w:customStyle="1" w:styleId="Bodytext">
    <w:name w:val="Body text_"/>
    <w:basedOn w:val="DefaultParagraphFont"/>
    <w:link w:val="BodyText4"/>
    <w:rsid w:val="0080721B"/>
    <w:rPr>
      <w:sz w:val="22"/>
      <w:szCs w:val="22"/>
      <w:shd w:val="clear" w:color="auto" w:fill="FFFFFF"/>
    </w:rPr>
  </w:style>
  <w:style w:type="paragraph" w:customStyle="1" w:styleId="BodyText4">
    <w:name w:val="Body Text4"/>
    <w:basedOn w:val="Normal"/>
    <w:link w:val="Bodytext"/>
    <w:rsid w:val="0080721B"/>
    <w:pPr>
      <w:widowControl w:val="0"/>
      <w:shd w:val="clear" w:color="auto" w:fill="FFFFFF"/>
      <w:spacing w:before="3360" w:after="0" w:line="356" w:lineRule="exact"/>
      <w:ind w:hanging="300"/>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362">
      <w:bodyDiv w:val="1"/>
      <w:marLeft w:val="0"/>
      <w:marRight w:val="0"/>
      <w:marTop w:val="0"/>
      <w:marBottom w:val="0"/>
      <w:divBdr>
        <w:top w:val="none" w:sz="0" w:space="0" w:color="auto"/>
        <w:left w:val="none" w:sz="0" w:space="0" w:color="auto"/>
        <w:bottom w:val="none" w:sz="0" w:space="0" w:color="auto"/>
        <w:right w:val="none" w:sz="0" w:space="0" w:color="auto"/>
      </w:divBdr>
    </w:div>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65955477">
      <w:bodyDiv w:val="1"/>
      <w:marLeft w:val="0"/>
      <w:marRight w:val="0"/>
      <w:marTop w:val="0"/>
      <w:marBottom w:val="0"/>
      <w:divBdr>
        <w:top w:val="none" w:sz="0" w:space="0" w:color="auto"/>
        <w:left w:val="none" w:sz="0" w:space="0" w:color="auto"/>
        <w:bottom w:val="none" w:sz="0" w:space="0" w:color="auto"/>
        <w:right w:val="none" w:sz="0" w:space="0" w:color="auto"/>
      </w:divBdr>
    </w:div>
    <w:div w:id="79959009">
      <w:bodyDiv w:val="1"/>
      <w:marLeft w:val="0"/>
      <w:marRight w:val="0"/>
      <w:marTop w:val="0"/>
      <w:marBottom w:val="0"/>
      <w:divBdr>
        <w:top w:val="none" w:sz="0" w:space="0" w:color="auto"/>
        <w:left w:val="none" w:sz="0" w:space="0" w:color="auto"/>
        <w:bottom w:val="none" w:sz="0" w:space="0" w:color="auto"/>
        <w:right w:val="none" w:sz="0" w:space="0" w:color="auto"/>
      </w:divBdr>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73226293">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28150936">
      <w:bodyDiv w:val="1"/>
      <w:marLeft w:val="0"/>
      <w:marRight w:val="0"/>
      <w:marTop w:val="0"/>
      <w:marBottom w:val="0"/>
      <w:divBdr>
        <w:top w:val="none" w:sz="0" w:space="0" w:color="auto"/>
        <w:left w:val="none" w:sz="0" w:space="0" w:color="auto"/>
        <w:bottom w:val="none" w:sz="0" w:space="0" w:color="auto"/>
        <w:right w:val="none" w:sz="0" w:space="0" w:color="auto"/>
      </w:divBdr>
    </w:div>
    <w:div w:id="229728635">
      <w:bodyDiv w:val="1"/>
      <w:marLeft w:val="0"/>
      <w:marRight w:val="0"/>
      <w:marTop w:val="0"/>
      <w:marBottom w:val="0"/>
      <w:divBdr>
        <w:top w:val="none" w:sz="0" w:space="0" w:color="auto"/>
        <w:left w:val="none" w:sz="0" w:space="0" w:color="auto"/>
        <w:bottom w:val="none" w:sz="0" w:space="0" w:color="auto"/>
        <w:right w:val="none" w:sz="0" w:space="0" w:color="auto"/>
      </w:divBdr>
    </w:div>
    <w:div w:id="252973538">
      <w:bodyDiv w:val="1"/>
      <w:marLeft w:val="0"/>
      <w:marRight w:val="0"/>
      <w:marTop w:val="0"/>
      <w:marBottom w:val="0"/>
      <w:divBdr>
        <w:top w:val="none" w:sz="0" w:space="0" w:color="auto"/>
        <w:left w:val="none" w:sz="0" w:space="0" w:color="auto"/>
        <w:bottom w:val="none" w:sz="0" w:space="0" w:color="auto"/>
        <w:right w:val="none" w:sz="0" w:space="0" w:color="auto"/>
      </w:divBdr>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363020219">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547303999">
      <w:bodyDiv w:val="1"/>
      <w:marLeft w:val="0"/>
      <w:marRight w:val="0"/>
      <w:marTop w:val="0"/>
      <w:marBottom w:val="0"/>
      <w:divBdr>
        <w:top w:val="none" w:sz="0" w:space="0" w:color="auto"/>
        <w:left w:val="none" w:sz="0" w:space="0" w:color="auto"/>
        <w:bottom w:val="none" w:sz="0" w:space="0" w:color="auto"/>
        <w:right w:val="none" w:sz="0" w:space="0" w:color="auto"/>
      </w:divBdr>
    </w:div>
    <w:div w:id="548106428">
      <w:bodyDiv w:val="1"/>
      <w:marLeft w:val="0"/>
      <w:marRight w:val="0"/>
      <w:marTop w:val="0"/>
      <w:marBottom w:val="0"/>
      <w:divBdr>
        <w:top w:val="none" w:sz="0" w:space="0" w:color="auto"/>
        <w:left w:val="none" w:sz="0" w:space="0" w:color="auto"/>
        <w:bottom w:val="none" w:sz="0" w:space="0" w:color="auto"/>
        <w:right w:val="none" w:sz="0" w:space="0" w:color="auto"/>
      </w:divBdr>
    </w:div>
    <w:div w:id="555092919">
      <w:bodyDiv w:val="1"/>
      <w:marLeft w:val="0"/>
      <w:marRight w:val="0"/>
      <w:marTop w:val="0"/>
      <w:marBottom w:val="0"/>
      <w:divBdr>
        <w:top w:val="none" w:sz="0" w:space="0" w:color="auto"/>
        <w:left w:val="none" w:sz="0" w:space="0" w:color="auto"/>
        <w:bottom w:val="none" w:sz="0" w:space="0" w:color="auto"/>
        <w:right w:val="none" w:sz="0" w:space="0" w:color="auto"/>
      </w:divBdr>
    </w:div>
    <w:div w:id="598102446">
      <w:bodyDiv w:val="1"/>
      <w:marLeft w:val="0"/>
      <w:marRight w:val="0"/>
      <w:marTop w:val="0"/>
      <w:marBottom w:val="0"/>
      <w:divBdr>
        <w:top w:val="none" w:sz="0" w:space="0" w:color="auto"/>
        <w:left w:val="none" w:sz="0" w:space="0" w:color="auto"/>
        <w:bottom w:val="none" w:sz="0" w:space="0" w:color="auto"/>
        <w:right w:val="none" w:sz="0" w:space="0" w:color="auto"/>
      </w:divBdr>
    </w:div>
    <w:div w:id="619846102">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56484903">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964585">
      <w:bodyDiv w:val="1"/>
      <w:marLeft w:val="0"/>
      <w:marRight w:val="0"/>
      <w:marTop w:val="0"/>
      <w:marBottom w:val="0"/>
      <w:divBdr>
        <w:top w:val="none" w:sz="0" w:space="0" w:color="auto"/>
        <w:left w:val="none" w:sz="0" w:space="0" w:color="auto"/>
        <w:bottom w:val="none" w:sz="0" w:space="0" w:color="auto"/>
        <w:right w:val="none" w:sz="0" w:space="0" w:color="auto"/>
      </w:divBdr>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43732339">
      <w:bodyDiv w:val="1"/>
      <w:marLeft w:val="0"/>
      <w:marRight w:val="0"/>
      <w:marTop w:val="0"/>
      <w:marBottom w:val="0"/>
      <w:divBdr>
        <w:top w:val="none" w:sz="0" w:space="0" w:color="auto"/>
        <w:left w:val="none" w:sz="0" w:space="0" w:color="auto"/>
        <w:bottom w:val="none" w:sz="0" w:space="0" w:color="auto"/>
        <w:right w:val="none" w:sz="0" w:space="0" w:color="auto"/>
      </w:divBdr>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6007221">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116484210">
      <w:bodyDiv w:val="1"/>
      <w:marLeft w:val="0"/>
      <w:marRight w:val="0"/>
      <w:marTop w:val="0"/>
      <w:marBottom w:val="0"/>
      <w:divBdr>
        <w:top w:val="none" w:sz="0" w:space="0" w:color="auto"/>
        <w:left w:val="none" w:sz="0" w:space="0" w:color="auto"/>
        <w:bottom w:val="none" w:sz="0" w:space="0" w:color="auto"/>
        <w:right w:val="none" w:sz="0" w:space="0" w:color="auto"/>
      </w:divBdr>
    </w:div>
    <w:div w:id="1152067990">
      <w:bodyDiv w:val="1"/>
      <w:marLeft w:val="0"/>
      <w:marRight w:val="0"/>
      <w:marTop w:val="0"/>
      <w:marBottom w:val="0"/>
      <w:divBdr>
        <w:top w:val="none" w:sz="0" w:space="0" w:color="auto"/>
        <w:left w:val="none" w:sz="0" w:space="0" w:color="auto"/>
        <w:bottom w:val="none" w:sz="0" w:space="0" w:color="auto"/>
        <w:right w:val="none" w:sz="0" w:space="0" w:color="auto"/>
      </w:divBdr>
    </w:div>
    <w:div w:id="1214468250">
      <w:bodyDiv w:val="1"/>
      <w:marLeft w:val="0"/>
      <w:marRight w:val="0"/>
      <w:marTop w:val="0"/>
      <w:marBottom w:val="0"/>
      <w:divBdr>
        <w:top w:val="none" w:sz="0" w:space="0" w:color="auto"/>
        <w:left w:val="none" w:sz="0" w:space="0" w:color="auto"/>
        <w:bottom w:val="none" w:sz="0" w:space="0" w:color="auto"/>
        <w:right w:val="none" w:sz="0" w:space="0" w:color="auto"/>
      </w:divBdr>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253277098">
      <w:bodyDiv w:val="1"/>
      <w:marLeft w:val="0"/>
      <w:marRight w:val="0"/>
      <w:marTop w:val="0"/>
      <w:marBottom w:val="0"/>
      <w:divBdr>
        <w:top w:val="none" w:sz="0" w:space="0" w:color="auto"/>
        <w:left w:val="none" w:sz="0" w:space="0" w:color="auto"/>
        <w:bottom w:val="none" w:sz="0" w:space="0" w:color="auto"/>
        <w:right w:val="none" w:sz="0" w:space="0" w:color="auto"/>
      </w:divBdr>
      <w:divsChild>
        <w:div w:id="970790112">
          <w:marLeft w:val="0"/>
          <w:marRight w:val="0"/>
          <w:marTop w:val="0"/>
          <w:marBottom w:val="0"/>
          <w:divBdr>
            <w:top w:val="none" w:sz="0" w:space="0" w:color="auto"/>
            <w:left w:val="none" w:sz="0" w:space="0" w:color="auto"/>
            <w:bottom w:val="none" w:sz="0" w:space="0" w:color="auto"/>
            <w:right w:val="none" w:sz="0" w:space="0" w:color="auto"/>
          </w:divBdr>
        </w:div>
        <w:div w:id="1716537488">
          <w:marLeft w:val="0"/>
          <w:marRight w:val="0"/>
          <w:marTop w:val="0"/>
          <w:marBottom w:val="0"/>
          <w:divBdr>
            <w:top w:val="none" w:sz="0" w:space="0" w:color="auto"/>
            <w:left w:val="none" w:sz="0" w:space="0" w:color="auto"/>
            <w:bottom w:val="none" w:sz="0" w:space="0" w:color="auto"/>
            <w:right w:val="none" w:sz="0" w:space="0" w:color="auto"/>
          </w:divBdr>
        </w:div>
        <w:div w:id="1330475477">
          <w:marLeft w:val="0"/>
          <w:marRight w:val="0"/>
          <w:marTop w:val="0"/>
          <w:marBottom w:val="0"/>
          <w:divBdr>
            <w:top w:val="none" w:sz="0" w:space="0" w:color="auto"/>
            <w:left w:val="none" w:sz="0" w:space="0" w:color="auto"/>
            <w:bottom w:val="none" w:sz="0" w:space="0" w:color="auto"/>
            <w:right w:val="none" w:sz="0" w:space="0" w:color="auto"/>
          </w:divBdr>
        </w:div>
        <w:div w:id="828593553">
          <w:marLeft w:val="0"/>
          <w:marRight w:val="0"/>
          <w:marTop w:val="0"/>
          <w:marBottom w:val="0"/>
          <w:divBdr>
            <w:top w:val="none" w:sz="0" w:space="0" w:color="auto"/>
            <w:left w:val="none" w:sz="0" w:space="0" w:color="auto"/>
            <w:bottom w:val="none" w:sz="0" w:space="0" w:color="auto"/>
            <w:right w:val="none" w:sz="0" w:space="0" w:color="auto"/>
          </w:divBdr>
        </w:div>
      </w:divsChild>
    </w:div>
    <w:div w:id="1331909650">
      <w:bodyDiv w:val="1"/>
      <w:marLeft w:val="0"/>
      <w:marRight w:val="0"/>
      <w:marTop w:val="0"/>
      <w:marBottom w:val="0"/>
      <w:divBdr>
        <w:top w:val="none" w:sz="0" w:space="0" w:color="auto"/>
        <w:left w:val="none" w:sz="0" w:space="0" w:color="auto"/>
        <w:bottom w:val="none" w:sz="0" w:space="0" w:color="auto"/>
        <w:right w:val="none" w:sz="0" w:space="0" w:color="auto"/>
      </w:divBdr>
    </w:div>
    <w:div w:id="1367802307">
      <w:bodyDiv w:val="1"/>
      <w:marLeft w:val="0"/>
      <w:marRight w:val="0"/>
      <w:marTop w:val="0"/>
      <w:marBottom w:val="0"/>
      <w:divBdr>
        <w:top w:val="none" w:sz="0" w:space="0" w:color="auto"/>
        <w:left w:val="none" w:sz="0" w:space="0" w:color="auto"/>
        <w:bottom w:val="none" w:sz="0" w:space="0" w:color="auto"/>
        <w:right w:val="none" w:sz="0" w:space="0" w:color="auto"/>
      </w:divBdr>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463814959">
      <w:bodyDiv w:val="1"/>
      <w:marLeft w:val="0"/>
      <w:marRight w:val="0"/>
      <w:marTop w:val="0"/>
      <w:marBottom w:val="0"/>
      <w:divBdr>
        <w:top w:val="none" w:sz="0" w:space="0" w:color="auto"/>
        <w:left w:val="none" w:sz="0" w:space="0" w:color="auto"/>
        <w:bottom w:val="none" w:sz="0" w:space="0" w:color="auto"/>
        <w:right w:val="none" w:sz="0" w:space="0" w:color="auto"/>
      </w:divBdr>
      <w:divsChild>
        <w:div w:id="1687442355">
          <w:marLeft w:val="0"/>
          <w:marRight w:val="0"/>
          <w:marTop w:val="0"/>
          <w:marBottom w:val="0"/>
          <w:divBdr>
            <w:top w:val="none" w:sz="0" w:space="0" w:color="auto"/>
            <w:left w:val="none" w:sz="0" w:space="0" w:color="auto"/>
            <w:bottom w:val="none" w:sz="0" w:space="0" w:color="auto"/>
            <w:right w:val="none" w:sz="0" w:space="0" w:color="auto"/>
          </w:divBdr>
        </w:div>
        <w:div w:id="512570274">
          <w:marLeft w:val="0"/>
          <w:marRight w:val="0"/>
          <w:marTop w:val="0"/>
          <w:marBottom w:val="0"/>
          <w:divBdr>
            <w:top w:val="none" w:sz="0" w:space="0" w:color="auto"/>
            <w:left w:val="none" w:sz="0" w:space="0" w:color="auto"/>
            <w:bottom w:val="none" w:sz="0" w:space="0" w:color="auto"/>
            <w:right w:val="none" w:sz="0" w:space="0" w:color="auto"/>
          </w:divBdr>
        </w:div>
        <w:div w:id="1385526374">
          <w:marLeft w:val="0"/>
          <w:marRight w:val="0"/>
          <w:marTop w:val="0"/>
          <w:marBottom w:val="0"/>
          <w:divBdr>
            <w:top w:val="none" w:sz="0" w:space="0" w:color="auto"/>
            <w:left w:val="none" w:sz="0" w:space="0" w:color="auto"/>
            <w:bottom w:val="none" w:sz="0" w:space="0" w:color="auto"/>
            <w:right w:val="none" w:sz="0" w:space="0" w:color="auto"/>
          </w:divBdr>
        </w:div>
        <w:div w:id="239482863">
          <w:marLeft w:val="0"/>
          <w:marRight w:val="0"/>
          <w:marTop w:val="0"/>
          <w:marBottom w:val="0"/>
          <w:divBdr>
            <w:top w:val="none" w:sz="0" w:space="0" w:color="auto"/>
            <w:left w:val="none" w:sz="0" w:space="0" w:color="auto"/>
            <w:bottom w:val="none" w:sz="0" w:space="0" w:color="auto"/>
            <w:right w:val="none" w:sz="0" w:space="0" w:color="auto"/>
          </w:divBdr>
        </w:div>
        <w:div w:id="1382632536">
          <w:marLeft w:val="0"/>
          <w:marRight w:val="0"/>
          <w:marTop w:val="0"/>
          <w:marBottom w:val="0"/>
          <w:divBdr>
            <w:top w:val="none" w:sz="0" w:space="0" w:color="auto"/>
            <w:left w:val="none" w:sz="0" w:space="0" w:color="auto"/>
            <w:bottom w:val="none" w:sz="0" w:space="0" w:color="auto"/>
            <w:right w:val="none" w:sz="0" w:space="0" w:color="auto"/>
          </w:divBdr>
        </w:div>
        <w:div w:id="1912420680">
          <w:marLeft w:val="0"/>
          <w:marRight w:val="0"/>
          <w:marTop w:val="0"/>
          <w:marBottom w:val="0"/>
          <w:divBdr>
            <w:top w:val="none" w:sz="0" w:space="0" w:color="auto"/>
            <w:left w:val="none" w:sz="0" w:space="0" w:color="auto"/>
            <w:bottom w:val="none" w:sz="0" w:space="0" w:color="auto"/>
            <w:right w:val="none" w:sz="0" w:space="0" w:color="auto"/>
          </w:divBdr>
        </w:div>
        <w:div w:id="519467715">
          <w:marLeft w:val="0"/>
          <w:marRight w:val="0"/>
          <w:marTop w:val="0"/>
          <w:marBottom w:val="0"/>
          <w:divBdr>
            <w:top w:val="none" w:sz="0" w:space="0" w:color="auto"/>
            <w:left w:val="none" w:sz="0" w:space="0" w:color="auto"/>
            <w:bottom w:val="none" w:sz="0" w:space="0" w:color="auto"/>
            <w:right w:val="none" w:sz="0" w:space="0" w:color="auto"/>
          </w:divBdr>
        </w:div>
      </w:divsChild>
    </w:div>
    <w:div w:id="1465125026">
      <w:bodyDiv w:val="1"/>
      <w:marLeft w:val="0"/>
      <w:marRight w:val="0"/>
      <w:marTop w:val="0"/>
      <w:marBottom w:val="0"/>
      <w:divBdr>
        <w:top w:val="none" w:sz="0" w:space="0" w:color="auto"/>
        <w:left w:val="none" w:sz="0" w:space="0" w:color="auto"/>
        <w:bottom w:val="none" w:sz="0" w:space="0" w:color="auto"/>
        <w:right w:val="none" w:sz="0" w:space="0" w:color="auto"/>
      </w:divBdr>
      <w:divsChild>
        <w:div w:id="119962945">
          <w:marLeft w:val="0"/>
          <w:marRight w:val="0"/>
          <w:marTop w:val="0"/>
          <w:marBottom w:val="0"/>
          <w:divBdr>
            <w:top w:val="none" w:sz="0" w:space="0" w:color="auto"/>
            <w:left w:val="none" w:sz="0" w:space="0" w:color="auto"/>
            <w:bottom w:val="none" w:sz="0" w:space="0" w:color="auto"/>
            <w:right w:val="none" w:sz="0" w:space="0" w:color="auto"/>
          </w:divBdr>
        </w:div>
        <w:div w:id="1302420398">
          <w:marLeft w:val="0"/>
          <w:marRight w:val="0"/>
          <w:marTop w:val="0"/>
          <w:marBottom w:val="0"/>
          <w:divBdr>
            <w:top w:val="none" w:sz="0" w:space="0" w:color="auto"/>
            <w:left w:val="none" w:sz="0" w:space="0" w:color="auto"/>
            <w:bottom w:val="none" w:sz="0" w:space="0" w:color="auto"/>
            <w:right w:val="none" w:sz="0" w:space="0" w:color="auto"/>
          </w:divBdr>
        </w:div>
        <w:div w:id="949624318">
          <w:marLeft w:val="0"/>
          <w:marRight w:val="0"/>
          <w:marTop w:val="0"/>
          <w:marBottom w:val="0"/>
          <w:divBdr>
            <w:top w:val="none" w:sz="0" w:space="0" w:color="auto"/>
            <w:left w:val="none" w:sz="0" w:space="0" w:color="auto"/>
            <w:bottom w:val="none" w:sz="0" w:space="0" w:color="auto"/>
            <w:right w:val="none" w:sz="0" w:space="0" w:color="auto"/>
          </w:divBdr>
        </w:div>
        <w:div w:id="598367290">
          <w:marLeft w:val="0"/>
          <w:marRight w:val="0"/>
          <w:marTop w:val="0"/>
          <w:marBottom w:val="0"/>
          <w:divBdr>
            <w:top w:val="none" w:sz="0" w:space="0" w:color="auto"/>
            <w:left w:val="none" w:sz="0" w:space="0" w:color="auto"/>
            <w:bottom w:val="none" w:sz="0" w:space="0" w:color="auto"/>
            <w:right w:val="none" w:sz="0" w:space="0" w:color="auto"/>
          </w:divBdr>
        </w:div>
        <w:div w:id="857355953">
          <w:marLeft w:val="0"/>
          <w:marRight w:val="0"/>
          <w:marTop w:val="0"/>
          <w:marBottom w:val="0"/>
          <w:divBdr>
            <w:top w:val="none" w:sz="0" w:space="0" w:color="auto"/>
            <w:left w:val="none" w:sz="0" w:space="0" w:color="auto"/>
            <w:bottom w:val="none" w:sz="0" w:space="0" w:color="auto"/>
            <w:right w:val="none" w:sz="0" w:space="0" w:color="auto"/>
          </w:divBdr>
        </w:div>
      </w:divsChild>
    </w:div>
    <w:div w:id="1467115205">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504660606">
      <w:bodyDiv w:val="1"/>
      <w:marLeft w:val="0"/>
      <w:marRight w:val="0"/>
      <w:marTop w:val="0"/>
      <w:marBottom w:val="0"/>
      <w:divBdr>
        <w:top w:val="none" w:sz="0" w:space="0" w:color="auto"/>
        <w:left w:val="none" w:sz="0" w:space="0" w:color="auto"/>
        <w:bottom w:val="none" w:sz="0" w:space="0" w:color="auto"/>
        <w:right w:val="none" w:sz="0" w:space="0" w:color="auto"/>
      </w:divBdr>
      <w:divsChild>
        <w:div w:id="261958119">
          <w:marLeft w:val="0"/>
          <w:marRight w:val="0"/>
          <w:marTop w:val="0"/>
          <w:marBottom w:val="0"/>
          <w:divBdr>
            <w:top w:val="none" w:sz="0" w:space="0" w:color="auto"/>
            <w:left w:val="none" w:sz="0" w:space="0" w:color="auto"/>
            <w:bottom w:val="none" w:sz="0" w:space="0" w:color="auto"/>
            <w:right w:val="none" w:sz="0" w:space="0" w:color="auto"/>
          </w:divBdr>
        </w:div>
        <w:div w:id="197666050">
          <w:marLeft w:val="0"/>
          <w:marRight w:val="0"/>
          <w:marTop w:val="0"/>
          <w:marBottom w:val="0"/>
          <w:divBdr>
            <w:top w:val="none" w:sz="0" w:space="0" w:color="auto"/>
            <w:left w:val="none" w:sz="0" w:space="0" w:color="auto"/>
            <w:bottom w:val="none" w:sz="0" w:space="0" w:color="auto"/>
            <w:right w:val="none" w:sz="0" w:space="0" w:color="auto"/>
          </w:divBdr>
        </w:div>
      </w:divsChild>
    </w:div>
    <w:div w:id="1553343117">
      <w:bodyDiv w:val="1"/>
      <w:marLeft w:val="0"/>
      <w:marRight w:val="0"/>
      <w:marTop w:val="0"/>
      <w:marBottom w:val="0"/>
      <w:divBdr>
        <w:top w:val="none" w:sz="0" w:space="0" w:color="auto"/>
        <w:left w:val="none" w:sz="0" w:space="0" w:color="auto"/>
        <w:bottom w:val="none" w:sz="0" w:space="0" w:color="auto"/>
        <w:right w:val="none" w:sz="0" w:space="0" w:color="auto"/>
      </w:divBdr>
    </w:div>
    <w:div w:id="1564754714">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1828129195">
      <w:bodyDiv w:val="1"/>
      <w:marLeft w:val="0"/>
      <w:marRight w:val="0"/>
      <w:marTop w:val="0"/>
      <w:marBottom w:val="0"/>
      <w:divBdr>
        <w:top w:val="none" w:sz="0" w:space="0" w:color="auto"/>
        <w:left w:val="none" w:sz="0" w:space="0" w:color="auto"/>
        <w:bottom w:val="none" w:sz="0" w:space="0" w:color="auto"/>
        <w:right w:val="none" w:sz="0" w:space="0" w:color="auto"/>
      </w:divBdr>
    </w:div>
    <w:div w:id="1847086740">
      <w:bodyDiv w:val="1"/>
      <w:marLeft w:val="0"/>
      <w:marRight w:val="0"/>
      <w:marTop w:val="0"/>
      <w:marBottom w:val="0"/>
      <w:divBdr>
        <w:top w:val="none" w:sz="0" w:space="0" w:color="auto"/>
        <w:left w:val="none" w:sz="0" w:space="0" w:color="auto"/>
        <w:bottom w:val="none" w:sz="0" w:space="0" w:color="auto"/>
        <w:right w:val="none" w:sz="0" w:space="0" w:color="auto"/>
      </w:divBdr>
    </w:div>
    <w:div w:id="1866794189">
      <w:bodyDiv w:val="1"/>
      <w:marLeft w:val="0"/>
      <w:marRight w:val="0"/>
      <w:marTop w:val="0"/>
      <w:marBottom w:val="0"/>
      <w:divBdr>
        <w:top w:val="none" w:sz="0" w:space="0" w:color="auto"/>
        <w:left w:val="none" w:sz="0" w:space="0" w:color="auto"/>
        <w:bottom w:val="none" w:sz="0" w:space="0" w:color="auto"/>
        <w:right w:val="none" w:sz="0" w:space="0" w:color="auto"/>
      </w:divBdr>
    </w:div>
    <w:div w:id="1900246084">
      <w:bodyDiv w:val="1"/>
      <w:marLeft w:val="0"/>
      <w:marRight w:val="0"/>
      <w:marTop w:val="0"/>
      <w:marBottom w:val="0"/>
      <w:divBdr>
        <w:top w:val="none" w:sz="0" w:space="0" w:color="auto"/>
        <w:left w:val="none" w:sz="0" w:space="0" w:color="auto"/>
        <w:bottom w:val="none" w:sz="0" w:space="0" w:color="auto"/>
        <w:right w:val="none" w:sz="0" w:space="0" w:color="auto"/>
      </w:divBdr>
    </w:div>
    <w:div w:id="1908148988">
      <w:bodyDiv w:val="1"/>
      <w:marLeft w:val="0"/>
      <w:marRight w:val="0"/>
      <w:marTop w:val="0"/>
      <w:marBottom w:val="0"/>
      <w:divBdr>
        <w:top w:val="none" w:sz="0" w:space="0" w:color="auto"/>
        <w:left w:val="none" w:sz="0" w:space="0" w:color="auto"/>
        <w:bottom w:val="none" w:sz="0" w:space="0" w:color="auto"/>
        <w:right w:val="none" w:sz="0" w:space="0" w:color="auto"/>
      </w:divBdr>
    </w:div>
    <w:div w:id="1955557872">
      <w:bodyDiv w:val="1"/>
      <w:marLeft w:val="0"/>
      <w:marRight w:val="0"/>
      <w:marTop w:val="0"/>
      <w:marBottom w:val="0"/>
      <w:divBdr>
        <w:top w:val="none" w:sz="0" w:space="0" w:color="auto"/>
        <w:left w:val="none" w:sz="0" w:space="0" w:color="auto"/>
        <w:bottom w:val="none" w:sz="0" w:space="0" w:color="auto"/>
        <w:right w:val="none" w:sz="0" w:space="0" w:color="auto"/>
      </w:divBdr>
    </w:div>
    <w:div w:id="1976063408">
      <w:bodyDiv w:val="1"/>
      <w:marLeft w:val="0"/>
      <w:marRight w:val="0"/>
      <w:marTop w:val="0"/>
      <w:marBottom w:val="0"/>
      <w:divBdr>
        <w:top w:val="none" w:sz="0" w:space="0" w:color="auto"/>
        <w:left w:val="none" w:sz="0" w:space="0" w:color="auto"/>
        <w:bottom w:val="none" w:sz="0" w:space="0" w:color="auto"/>
        <w:right w:val="none" w:sz="0" w:space="0" w:color="auto"/>
      </w:divBdr>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46321913">
      <w:bodyDiv w:val="1"/>
      <w:marLeft w:val="0"/>
      <w:marRight w:val="0"/>
      <w:marTop w:val="0"/>
      <w:marBottom w:val="0"/>
      <w:divBdr>
        <w:top w:val="none" w:sz="0" w:space="0" w:color="auto"/>
        <w:left w:val="none" w:sz="0" w:space="0" w:color="auto"/>
        <w:bottom w:val="none" w:sz="0" w:space="0" w:color="auto"/>
        <w:right w:val="none" w:sz="0" w:space="0" w:color="auto"/>
      </w:divBdr>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09230286">
      <w:bodyDiv w:val="1"/>
      <w:marLeft w:val="0"/>
      <w:marRight w:val="0"/>
      <w:marTop w:val="0"/>
      <w:marBottom w:val="0"/>
      <w:divBdr>
        <w:top w:val="none" w:sz="0" w:space="0" w:color="auto"/>
        <w:left w:val="none" w:sz="0" w:space="0" w:color="auto"/>
        <w:bottom w:val="none" w:sz="0" w:space="0" w:color="auto"/>
        <w:right w:val="none" w:sz="0" w:space="0" w:color="auto"/>
      </w:divBdr>
    </w:div>
    <w:div w:id="2128112679">
      <w:bodyDiv w:val="1"/>
      <w:marLeft w:val="0"/>
      <w:marRight w:val="0"/>
      <w:marTop w:val="0"/>
      <w:marBottom w:val="0"/>
      <w:divBdr>
        <w:top w:val="none" w:sz="0" w:space="0" w:color="auto"/>
        <w:left w:val="none" w:sz="0" w:space="0" w:color="auto"/>
        <w:bottom w:val="none" w:sz="0" w:space="0" w:color="auto"/>
        <w:right w:val="none" w:sz="0" w:space="0" w:color="auto"/>
      </w:divBdr>
    </w:div>
    <w:div w:id="2129859462">
      <w:bodyDiv w:val="1"/>
      <w:marLeft w:val="0"/>
      <w:marRight w:val="0"/>
      <w:marTop w:val="0"/>
      <w:marBottom w:val="0"/>
      <w:divBdr>
        <w:top w:val="none" w:sz="0" w:space="0" w:color="auto"/>
        <w:left w:val="none" w:sz="0" w:space="0" w:color="auto"/>
        <w:bottom w:val="none" w:sz="0" w:space="0" w:color="auto"/>
        <w:right w:val="none" w:sz="0" w:space="0" w:color="auto"/>
      </w:divBdr>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D:\DACS3\KTMTBao%20cao%20do%20an%20%20%5bten%20sinh%20vien%5d..docx"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62D14935-3B46-425C-BA63-E0CF1E43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33</Pages>
  <Words>3962</Words>
  <Characters>22585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26495</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LeNga</dc:creator>
  <cp:keywords/>
  <dc:description/>
  <cp:lastModifiedBy>TV Thanh</cp:lastModifiedBy>
  <cp:revision>3</cp:revision>
  <cp:lastPrinted>2007-10-14T16:26:00Z</cp:lastPrinted>
  <dcterms:created xsi:type="dcterms:W3CDTF">2022-06-04T18:22:00Z</dcterms:created>
  <dcterms:modified xsi:type="dcterms:W3CDTF">2022-06-04T18:22:00Z</dcterms:modified>
</cp:coreProperties>
</file>